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1334" w14:textId="77777777" w:rsidR="009A0041" w:rsidRPr="009A0041" w:rsidRDefault="009A0041" w:rsidP="009A0041">
      <w:pPr>
        <w:spacing w:before="100" w:beforeAutospacing="1" w:after="100" w:afterAutospacing="1"/>
        <w:rPr>
          <w:rFonts w:ascii="Times New Roman" w:eastAsia="Times New Roman" w:hAnsi="Times New Roman"/>
          <w:szCs w:val="24"/>
        </w:rPr>
      </w:pPr>
      <w:r w:rsidRPr="009A0041">
        <w:rPr>
          <w:rFonts w:ascii="Times New Roman" w:eastAsia="Times New Roman" w:hAnsi="Times New Roman"/>
          <w:b/>
          <w:bCs/>
          <w:szCs w:val="24"/>
        </w:rPr>
        <w:t>Instructions</w:t>
      </w:r>
      <w:r>
        <w:rPr>
          <w:rFonts w:ascii="Times New Roman" w:eastAsia="Times New Roman" w:hAnsi="Times New Roman"/>
          <w:szCs w:val="24"/>
        </w:rPr>
        <w:t xml:space="preserve">: </w:t>
      </w:r>
      <w:r w:rsidRPr="009A0041">
        <w:rPr>
          <w:rFonts w:ascii="Times New Roman" w:eastAsia="Times New Roman" w:hAnsi="Times New Roman"/>
          <w:szCs w:val="24"/>
        </w:rPr>
        <w:t>You must read the material and create an outline of the topics in your OWN words.  Do not copy the text from the tutorials into your notes.</w:t>
      </w:r>
      <w:r>
        <w:rPr>
          <w:rFonts w:ascii="Times New Roman" w:eastAsia="Times New Roman" w:hAnsi="Times New Roman"/>
          <w:szCs w:val="24"/>
        </w:rPr>
        <w:t xml:space="preserve"> </w:t>
      </w:r>
      <w:r w:rsidRPr="009A0041">
        <w:rPr>
          <w:rFonts w:ascii="Times New Roman" w:eastAsia="Times New Roman" w:hAnsi="Times New Roman"/>
          <w:szCs w:val="24"/>
        </w:rPr>
        <w:t>Make sure your outline contains notes for each subsection of the reading assignment.</w:t>
      </w:r>
      <w:r>
        <w:rPr>
          <w:rFonts w:ascii="Times New Roman" w:eastAsia="Times New Roman" w:hAnsi="Times New Roman"/>
          <w:szCs w:val="24"/>
        </w:rPr>
        <w:t xml:space="preserve"> </w:t>
      </w:r>
      <w:r w:rsidRPr="009A0041">
        <w:rPr>
          <w:rFonts w:ascii="Times New Roman" w:eastAsia="Times New Roman" w:hAnsi="Times New Roman"/>
          <w:szCs w:val="24"/>
        </w:rPr>
        <w:t>Thoroughly cover each topic to show you have a firm understanding of the programming concept or construct.</w:t>
      </w:r>
    </w:p>
    <w:p w14:paraId="0559860A" w14:textId="77777777" w:rsidR="009A0041" w:rsidRDefault="009A0041"/>
    <w:tbl>
      <w:tblPr>
        <w:tblW w:w="10212" w:type="dxa"/>
        <w:tblBorders>
          <w:insideH w:val="single" w:sz="4" w:space="0" w:color="auto"/>
          <w:insideV w:val="single" w:sz="4" w:space="0" w:color="auto"/>
        </w:tblBorders>
        <w:tblLook w:val="0000" w:firstRow="0" w:lastRow="0" w:firstColumn="0" w:lastColumn="0" w:noHBand="0" w:noVBand="0"/>
      </w:tblPr>
      <w:tblGrid>
        <w:gridCol w:w="2854"/>
        <w:gridCol w:w="7358"/>
      </w:tblGrid>
      <w:tr w:rsidR="00EE6F98" w:rsidRPr="00593EE3" w14:paraId="5A903ED7" w14:textId="77777777" w:rsidTr="00EE6F98">
        <w:trPr>
          <w:cantSplit/>
          <w:tblHeader/>
        </w:trPr>
        <w:tc>
          <w:tcPr>
            <w:tcW w:w="2940" w:type="dxa"/>
            <w:tcBorders>
              <w:top w:val="nil"/>
              <w:bottom w:val="single" w:sz="4" w:space="0" w:color="auto"/>
            </w:tcBorders>
          </w:tcPr>
          <w:p w14:paraId="5677E06F" w14:textId="77777777" w:rsidR="00EE6F98" w:rsidRDefault="00EE6F98">
            <w:pPr>
              <w:rPr>
                <w:rFonts w:ascii="Arial" w:hAnsi="Arial" w:cs="Arial"/>
                <w:b/>
              </w:rPr>
            </w:pPr>
            <w:r>
              <w:rPr>
                <w:rFonts w:ascii="Arial" w:hAnsi="Arial" w:cs="Arial"/>
                <w:b/>
              </w:rPr>
              <w:t>Ques</w:t>
            </w:r>
          </w:p>
        </w:tc>
        <w:tc>
          <w:tcPr>
            <w:tcW w:w="7272" w:type="dxa"/>
            <w:tcBorders>
              <w:top w:val="nil"/>
              <w:bottom w:val="single" w:sz="4" w:space="0" w:color="auto"/>
            </w:tcBorders>
          </w:tcPr>
          <w:p w14:paraId="4FE9E202" w14:textId="77777777" w:rsidR="00EE6F98" w:rsidRDefault="00EE6F98">
            <w:pPr>
              <w:rPr>
                <w:rFonts w:ascii="Arial" w:hAnsi="Arial" w:cs="Arial"/>
                <w:b/>
              </w:rPr>
            </w:pPr>
            <w:r>
              <w:rPr>
                <w:rFonts w:ascii="Arial" w:hAnsi="Arial" w:cs="Arial"/>
                <w:b/>
              </w:rPr>
              <w:t>NOTES:</w:t>
            </w:r>
          </w:p>
        </w:tc>
      </w:tr>
      <w:tr w:rsidR="00EE6F98" w:rsidRPr="00593EE3" w14:paraId="40D32E15" w14:textId="77777777" w:rsidTr="00EE6F98">
        <w:tc>
          <w:tcPr>
            <w:tcW w:w="2940" w:type="dxa"/>
            <w:tcBorders>
              <w:top w:val="nil"/>
              <w:bottom w:val="nil"/>
            </w:tcBorders>
          </w:tcPr>
          <w:p w14:paraId="099DC83D" w14:textId="205D011F" w:rsidR="00EE6F98" w:rsidRPr="00593EE3" w:rsidRDefault="00BF40AF">
            <w:pPr>
              <w:rPr>
                <w:rFonts w:ascii="Arial" w:hAnsi="Arial" w:cs="Arial"/>
              </w:rPr>
            </w:pPr>
            <w:r>
              <w:rPr>
                <w:rFonts w:ascii="Arial" w:hAnsi="Arial" w:cs="Arial"/>
              </w:rPr>
              <w:t>What is a programming language?</w:t>
            </w:r>
          </w:p>
          <w:p w14:paraId="051791EC" w14:textId="77777777" w:rsidR="00EE6F98" w:rsidRPr="00593EE3" w:rsidRDefault="00EE6F98">
            <w:pPr>
              <w:rPr>
                <w:rFonts w:ascii="Arial" w:hAnsi="Arial" w:cs="Arial"/>
              </w:rPr>
            </w:pPr>
          </w:p>
          <w:p w14:paraId="7445C254" w14:textId="77777777" w:rsidR="00EE6F98" w:rsidRPr="00593EE3" w:rsidRDefault="00EE6F98">
            <w:pPr>
              <w:rPr>
                <w:rFonts w:ascii="Arial" w:hAnsi="Arial" w:cs="Arial"/>
              </w:rPr>
            </w:pPr>
          </w:p>
          <w:p w14:paraId="333D082D" w14:textId="77777777" w:rsidR="00EE6F98" w:rsidRPr="00593EE3" w:rsidRDefault="00EE6F98">
            <w:pPr>
              <w:rPr>
                <w:rFonts w:ascii="Arial" w:hAnsi="Arial" w:cs="Arial"/>
              </w:rPr>
            </w:pPr>
          </w:p>
          <w:p w14:paraId="476F8355" w14:textId="77777777" w:rsidR="00EE6F98" w:rsidRDefault="00EE6F98">
            <w:pPr>
              <w:rPr>
                <w:rFonts w:ascii="Arial" w:hAnsi="Arial" w:cs="Arial"/>
              </w:rPr>
            </w:pPr>
          </w:p>
          <w:p w14:paraId="038BF9B1" w14:textId="77777777" w:rsidR="009B59C8" w:rsidRDefault="009B59C8">
            <w:pPr>
              <w:rPr>
                <w:rFonts w:ascii="Arial" w:hAnsi="Arial" w:cs="Arial"/>
              </w:rPr>
            </w:pPr>
          </w:p>
          <w:p w14:paraId="37B854C6" w14:textId="77777777" w:rsidR="00AB2CE6" w:rsidRDefault="00AB2CE6">
            <w:pPr>
              <w:rPr>
                <w:rFonts w:ascii="Arial" w:hAnsi="Arial" w:cs="Arial"/>
              </w:rPr>
            </w:pPr>
          </w:p>
          <w:p w14:paraId="49F9292C" w14:textId="77777777" w:rsidR="00AB2CE6" w:rsidRDefault="00AB2CE6">
            <w:pPr>
              <w:rPr>
                <w:rFonts w:ascii="Arial" w:hAnsi="Arial" w:cs="Arial"/>
              </w:rPr>
            </w:pPr>
          </w:p>
          <w:p w14:paraId="05E4458D" w14:textId="77777777" w:rsidR="00176654" w:rsidRDefault="00176654">
            <w:pPr>
              <w:rPr>
                <w:rFonts w:ascii="Arial" w:hAnsi="Arial" w:cs="Arial"/>
              </w:rPr>
            </w:pPr>
          </w:p>
          <w:p w14:paraId="410BB3A5" w14:textId="5B9F35EA" w:rsidR="00041905" w:rsidRPr="00593EE3" w:rsidRDefault="00041905">
            <w:pPr>
              <w:rPr>
                <w:rFonts w:ascii="Arial" w:hAnsi="Arial" w:cs="Arial"/>
              </w:rPr>
            </w:pPr>
            <w:r>
              <w:rPr>
                <w:rFonts w:ascii="Arial" w:hAnsi="Arial" w:cs="Arial"/>
              </w:rPr>
              <w:t>Low-Level vs High-Level Programming Languages</w:t>
            </w:r>
          </w:p>
          <w:p w14:paraId="1C0E3DAE" w14:textId="77777777" w:rsidR="00EE6F98" w:rsidRPr="00593EE3" w:rsidRDefault="00EE6F98">
            <w:pPr>
              <w:rPr>
                <w:rFonts w:ascii="Arial" w:hAnsi="Arial" w:cs="Arial"/>
              </w:rPr>
            </w:pPr>
          </w:p>
          <w:p w14:paraId="696101F8" w14:textId="77777777" w:rsidR="00EE6F98" w:rsidRPr="00593EE3" w:rsidRDefault="00EE6F98">
            <w:pPr>
              <w:rPr>
                <w:rFonts w:ascii="Arial" w:hAnsi="Arial" w:cs="Arial"/>
              </w:rPr>
            </w:pPr>
          </w:p>
          <w:p w14:paraId="4995650E" w14:textId="77777777" w:rsidR="00EE6F98" w:rsidRPr="00593EE3" w:rsidRDefault="00EE6F98">
            <w:pPr>
              <w:rPr>
                <w:rFonts w:ascii="Arial" w:hAnsi="Arial" w:cs="Arial"/>
              </w:rPr>
            </w:pPr>
          </w:p>
          <w:p w14:paraId="03529B63" w14:textId="77777777" w:rsidR="00EE6F98" w:rsidRDefault="00EE6F98">
            <w:pPr>
              <w:rPr>
                <w:rFonts w:ascii="Arial" w:hAnsi="Arial" w:cs="Arial"/>
              </w:rPr>
            </w:pPr>
          </w:p>
          <w:p w14:paraId="131FDB84" w14:textId="77777777" w:rsidR="00EE6F98" w:rsidRDefault="00EE6F98">
            <w:pPr>
              <w:rPr>
                <w:rFonts w:ascii="Arial" w:hAnsi="Arial" w:cs="Arial"/>
              </w:rPr>
            </w:pPr>
          </w:p>
          <w:p w14:paraId="4835136C" w14:textId="77777777" w:rsidR="00EE6F98" w:rsidRDefault="00EE6F98">
            <w:pPr>
              <w:rPr>
                <w:rFonts w:ascii="Arial" w:hAnsi="Arial" w:cs="Arial"/>
              </w:rPr>
            </w:pPr>
          </w:p>
          <w:p w14:paraId="3736F71E" w14:textId="77777777" w:rsidR="00EE6F98" w:rsidRDefault="00EE6F98">
            <w:pPr>
              <w:rPr>
                <w:rFonts w:ascii="Arial" w:hAnsi="Arial" w:cs="Arial"/>
              </w:rPr>
            </w:pPr>
          </w:p>
          <w:p w14:paraId="52B30E6B" w14:textId="77777777" w:rsidR="00EE6F98" w:rsidRDefault="00EE6F98">
            <w:pPr>
              <w:rPr>
                <w:rFonts w:ascii="Arial" w:hAnsi="Arial" w:cs="Arial"/>
              </w:rPr>
            </w:pPr>
          </w:p>
          <w:p w14:paraId="3A3CF484" w14:textId="77777777" w:rsidR="00EE6F98" w:rsidRDefault="00EE6F98">
            <w:pPr>
              <w:rPr>
                <w:rFonts w:ascii="Arial" w:hAnsi="Arial" w:cs="Arial"/>
              </w:rPr>
            </w:pPr>
          </w:p>
          <w:p w14:paraId="00F5E440" w14:textId="77777777" w:rsidR="00243A4F" w:rsidRDefault="00243A4F">
            <w:pPr>
              <w:rPr>
                <w:rFonts w:ascii="Arial" w:hAnsi="Arial" w:cs="Arial"/>
              </w:rPr>
            </w:pPr>
          </w:p>
          <w:p w14:paraId="2945445D" w14:textId="77777777" w:rsidR="00243A4F" w:rsidRDefault="00243A4F">
            <w:pPr>
              <w:rPr>
                <w:rFonts w:ascii="Arial" w:hAnsi="Arial" w:cs="Arial"/>
              </w:rPr>
            </w:pPr>
          </w:p>
          <w:p w14:paraId="32078EEC" w14:textId="24387507" w:rsidR="00243A4F" w:rsidRDefault="00243A4F">
            <w:pPr>
              <w:rPr>
                <w:rFonts w:ascii="Arial" w:hAnsi="Arial" w:cs="Arial"/>
              </w:rPr>
            </w:pPr>
            <w:r>
              <w:rPr>
                <w:rFonts w:ascii="Arial" w:hAnsi="Arial" w:cs="Arial"/>
              </w:rPr>
              <w:t>Most Popular Programming Languages</w:t>
            </w:r>
          </w:p>
          <w:p w14:paraId="4F7D3708" w14:textId="77777777" w:rsidR="00EE6F98" w:rsidRDefault="00EE6F98">
            <w:pPr>
              <w:rPr>
                <w:rFonts w:ascii="Arial" w:hAnsi="Arial" w:cs="Arial"/>
              </w:rPr>
            </w:pPr>
          </w:p>
          <w:p w14:paraId="11B507E6" w14:textId="77777777" w:rsidR="00EE6F98" w:rsidRDefault="00EE6F98">
            <w:pPr>
              <w:rPr>
                <w:rFonts w:ascii="Arial" w:hAnsi="Arial" w:cs="Arial"/>
              </w:rPr>
            </w:pPr>
          </w:p>
          <w:p w14:paraId="68FCBBCC" w14:textId="77777777" w:rsidR="00EE6F98" w:rsidRDefault="00EE6F98">
            <w:pPr>
              <w:rPr>
                <w:rFonts w:ascii="Arial" w:hAnsi="Arial" w:cs="Arial"/>
              </w:rPr>
            </w:pPr>
          </w:p>
          <w:p w14:paraId="42BD789F" w14:textId="77777777" w:rsidR="00EE6F98" w:rsidRDefault="00EE6F98">
            <w:pPr>
              <w:rPr>
                <w:rFonts w:ascii="Arial" w:hAnsi="Arial" w:cs="Arial"/>
              </w:rPr>
            </w:pPr>
          </w:p>
          <w:p w14:paraId="79C93ABC" w14:textId="77777777" w:rsidR="00EE6F98" w:rsidRDefault="00EE6F98">
            <w:pPr>
              <w:rPr>
                <w:rFonts w:ascii="Arial" w:hAnsi="Arial" w:cs="Arial"/>
              </w:rPr>
            </w:pPr>
          </w:p>
          <w:p w14:paraId="37DF295F" w14:textId="77777777" w:rsidR="00EE6F98" w:rsidRDefault="00EE6F98">
            <w:pPr>
              <w:rPr>
                <w:rFonts w:ascii="Arial" w:hAnsi="Arial" w:cs="Arial"/>
              </w:rPr>
            </w:pPr>
          </w:p>
          <w:p w14:paraId="0742EAB8" w14:textId="77777777" w:rsidR="00EE6F98" w:rsidRDefault="00EE6F98">
            <w:pPr>
              <w:rPr>
                <w:rFonts w:ascii="Arial" w:hAnsi="Arial" w:cs="Arial"/>
              </w:rPr>
            </w:pPr>
          </w:p>
          <w:p w14:paraId="2D335A14" w14:textId="77777777" w:rsidR="00EE6F98" w:rsidRDefault="00EE6F98">
            <w:pPr>
              <w:rPr>
                <w:rFonts w:ascii="Arial" w:hAnsi="Arial" w:cs="Arial"/>
              </w:rPr>
            </w:pPr>
          </w:p>
          <w:p w14:paraId="261384D0" w14:textId="77777777" w:rsidR="00EE6F98" w:rsidRDefault="00EE6F98">
            <w:pPr>
              <w:rPr>
                <w:rFonts w:ascii="Arial" w:hAnsi="Arial" w:cs="Arial"/>
              </w:rPr>
            </w:pPr>
          </w:p>
          <w:p w14:paraId="55DAE758" w14:textId="77777777" w:rsidR="00EE6F98" w:rsidRDefault="00EE6F98">
            <w:pPr>
              <w:rPr>
                <w:rFonts w:ascii="Arial" w:hAnsi="Arial" w:cs="Arial"/>
              </w:rPr>
            </w:pPr>
          </w:p>
          <w:p w14:paraId="49E9F542" w14:textId="77777777" w:rsidR="00EE6F98" w:rsidRDefault="00EE6F98">
            <w:pPr>
              <w:rPr>
                <w:rFonts w:ascii="Arial" w:hAnsi="Arial" w:cs="Arial"/>
              </w:rPr>
            </w:pPr>
          </w:p>
          <w:p w14:paraId="2F72BA19" w14:textId="77777777" w:rsidR="00EE6F98" w:rsidRDefault="00EE6F98">
            <w:pPr>
              <w:rPr>
                <w:rFonts w:ascii="Arial" w:hAnsi="Arial" w:cs="Arial"/>
              </w:rPr>
            </w:pPr>
          </w:p>
          <w:p w14:paraId="5F5A11BE" w14:textId="77777777" w:rsidR="00EE6F98" w:rsidRDefault="00EE6F98">
            <w:pPr>
              <w:rPr>
                <w:rFonts w:ascii="Arial" w:hAnsi="Arial" w:cs="Arial"/>
              </w:rPr>
            </w:pPr>
          </w:p>
          <w:p w14:paraId="709E8A6A" w14:textId="77777777" w:rsidR="00EE6F98" w:rsidRDefault="00EE6F98">
            <w:pPr>
              <w:rPr>
                <w:rFonts w:ascii="Arial" w:hAnsi="Arial" w:cs="Arial"/>
              </w:rPr>
            </w:pPr>
          </w:p>
          <w:p w14:paraId="27E2C1AA" w14:textId="77777777" w:rsidR="001F50F0" w:rsidRDefault="001F50F0">
            <w:pPr>
              <w:rPr>
                <w:rFonts w:ascii="Arial" w:hAnsi="Arial" w:cs="Arial"/>
              </w:rPr>
            </w:pPr>
          </w:p>
          <w:p w14:paraId="601698B1" w14:textId="77777777" w:rsidR="001F50F0" w:rsidRDefault="001F50F0">
            <w:pPr>
              <w:rPr>
                <w:rFonts w:ascii="Arial" w:hAnsi="Arial" w:cs="Arial"/>
              </w:rPr>
            </w:pPr>
          </w:p>
          <w:p w14:paraId="5D5B17C9" w14:textId="77777777" w:rsidR="001F50F0" w:rsidRDefault="001F50F0">
            <w:pPr>
              <w:rPr>
                <w:rFonts w:ascii="Arial" w:hAnsi="Arial" w:cs="Arial"/>
              </w:rPr>
            </w:pPr>
          </w:p>
          <w:p w14:paraId="12057A7B" w14:textId="77777777" w:rsidR="001F50F0" w:rsidRDefault="001F50F0">
            <w:pPr>
              <w:rPr>
                <w:rFonts w:ascii="Arial" w:hAnsi="Arial" w:cs="Arial"/>
              </w:rPr>
            </w:pPr>
          </w:p>
          <w:p w14:paraId="4F5C5192" w14:textId="77777777" w:rsidR="001F50F0" w:rsidRDefault="001F50F0">
            <w:pPr>
              <w:rPr>
                <w:rFonts w:ascii="Arial" w:hAnsi="Arial" w:cs="Arial"/>
              </w:rPr>
            </w:pPr>
          </w:p>
          <w:p w14:paraId="0454B88D" w14:textId="77777777" w:rsidR="001F50F0" w:rsidRDefault="001F50F0">
            <w:pPr>
              <w:rPr>
                <w:rFonts w:ascii="Arial" w:hAnsi="Arial" w:cs="Arial"/>
              </w:rPr>
            </w:pPr>
          </w:p>
          <w:p w14:paraId="38B8C482" w14:textId="77777777" w:rsidR="001F50F0" w:rsidRDefault="001F50F0">
            <w:pPr>
              <w:rPr>
                <w:rFonts w:ascii="Arial" w:hAnsi="Arial" w:cs="Arial"/>
              </w:rPr>
            </w:pPr>
          </w:p>
          <w:p w14:paraId="6DB9BF4C" w14:textId="77777777" w:rsidR="001F50F0" w:rsidRDefault="001F50F0">
            <w:pPr>
              <w:rPr>
                <w:rFonts w:ascii="Arial" w:hAnsi="Arial" w:cs="Arial"/>
              </w:rPr>
            </w:pPr>
          </w:p>
          <w:p w14:paraId="59664466" w14:textId="77777777" w:rsidR="001F50F0" w:rsidRDefault="001F50F0">
            <w:pPr>
              <w:rPr>
                <w:rFonts w:ascii="Arial" w:hAnsi="Arial" w:cs="Arial"/>
              </w:rPr>
            </w:pPr>
          </w:p>
          <w:p w14:paraId="0F014038" w14:textId="77777777" w:rsidR="001F50F0" w:rsidRDefault="001F50F0">
            <w:pPr>
              <w:rPr>
                <w:rFonts w:ascii="Arial" w:hAnsi="Arial" w:cs="Arial"/>
              </w:rPr>
            </w:pPr>
          </w:p>
          <w:p w14:paraId="0A12E717" w14:textId="77777777" w:rsidR="001F50F0" w:rsidRDefault="001F50F0">
            <w:pPr>
              <w:rPr>
                <w:rFonts w:ascii="Arial" w:hAnsi="Arial" w:cs="Arial"/>
              </w:rPr>
            </w:pPr>
          </w:p>
          <w:p w14:paraId="0CEA618B" w14:textId="77777777" w:rsidR="001F50F0" w:rsidRDefault="001F50F0">
            <w:pPr>
              <w:rPr>
                <w:rFonts w:ascii="Arial" w:hAnsi="Arial" w:cs="Arial"/>
              </w:rPr>
            </w:pPr>
          </w:p>
          <w:p w14:paraId="7F82D9CE" w14:textId="77777777" w:rsidR="001F50F0" w:rsidRDefault="001F50F0">
            <w:pPr>
              <w:rPr>
                <w:rFonts w:ascii="Arial" w:hAnsi="Arial" w:cs="Arial"/>
              </w:rPr>
            </w:pPr>
          </w:p>
          <w:p w14:paraId="18F338DF" w14:textId="77777777" w:rsidR="001F50F0" w:rsidRDefault="001F50F0">
            <w:pPr>
              <w:rPr>
                <w:rFonts w:ascii="Arial" w:hAnsi="Arial" w:cs="Arial"/>
              </w:rPr>
            </w:pPr>
          </w:p>
          <w:p w14:paraId="45AE6809" w14:textId="77777777" w:rsidR="001F50F0" w:rsidRDefault="001F50F0">
            <w:pPr>
              <w:rPr>
                <w:rFonts w:ascii="Arial" w:hAnsi="Arial" w:cs="Arial"/>
              </w:rPr>
            </w:pPr>
          </w:p>
          <w:p w14:paraId="0FAE4709" w14:textId="77777777" w:rsidR="0045577A" w:rsidRDefault="0045577A">
            <w:pPr>
              <w:rPr>
                <w:rFonts w:ascii="Arial" w:hAnsi="Arial" w:cs="Arial"/>
              </w:rPr>
            </w:pPr>
          </w:p>
          <w:p w14:paraId="6EACE01A" w14:textId="77777777" w:rsidR="001F50F0" w:rsidRDefault="001F50F0">
            <w:pPr>
              <w:rPr>
                <w:rFonts w:ascii="Arial" w:hAnsi="Arial" w:cs="Arial"/>
              </w:rPr>
            </w:pPr>
            <w:r>
              <w:rPr>
                <w:rFonts w:ascii="Arial" w:hAnsi="Arial" w:cs="Arial"/>
              </w:rPr>
              <w:t>Overview of Python</w:t>
            </w:r>
          </w:p>
          <w:p w14:paraId="18E448BF" w14:textId="77777777" w:rsidR="008863F4" w:rsidRDefault="008863F4">
            <w:pPr>
              <w:rPr>
                <w:rFonts w:ascii="Arial" w:hAnsi="Arial" w:cs="Arial"/>
              </w:rPr>
            </w:pPr>
          </w:p>
          <w:p w14:paraId="672BC8AE" w14:textId="77777777" w:rsidR="008863F4" w:rsidRDefault="008863F4">
            <w:pPr>
              <w:rPr>
                <w:rFonts w:ascii="Arial" w:hAnsi="Arial" w:cs="Arial"/>
              </w:rPr>
            </w:pPr>
          </w:p>
          <w:p w14:paraId="4EB5FF5F" w14:textId="77777777" w:rsidR="008863F4" w:rsidRDefault="008863F4">
            <w:pPr>
              <w:rPr>
                <w:rFonts w:ascii="Arial" w:hAnsi="Arial" w:cs="Arial"/>
              </w:rPr>
            </w:pPr>
          </w:p>
          <w:p w14:paraId="66B36877" w14:textId="77777777" w:rsidR="008863F4" w:rsidRDefault="008863F4">
            <w:pPr>
              <w:rPr>
                <w:rFonts w:ascii="Arial" w:hAnsi="Arial" w:cs="Arial"/>
              </w:rPr>
            </w:pPr>
          </w:p>
          <w:p w14:paraId="35885489" w14:textId="77777777" w:rsidR="008863F4" w:rsidRDefault="008863F4">
            <w:pPr>
              <w:rPr>
                <w:rFonts w:ascii="Arial" w:hAnsi="Arial" w:cs="Arial"/>
              </w:rPr>
            </w:pPr>
          </w:p>
          <w:p w14:paraId="421201DD" w14:textId="77777777" w:rsidR="008863F4" w:rsidRDefault="008863F4">
            <w:pPr>
              <w:rPr>
                <w:rFonts w:ascii="Arial" w:hAnsi="Arial" w:cs="Arial"/>
              </w:rPr>
            </w:pPr>
          </w:p>
          <w:p w14:paraId="3968A7CB" w14:textId="77777777" w:rsidR="008863F4" w:rsidRDefault="008863F4">
            <w:pPr>
              <w:rPr>
                <w:rFonts w:ascii="Arial" w:hAnsi="Arial" w:cs="Arial"/>
              </w:rPr>
            </w:pPr>
          </w:p>
          <w:p w14:paraId="57446881" w14:textId="77777777" w:rsidR="008863F4" w:rsidRDefault="008863F4">
            <w:pPr>
              <w:rPr>
                <w:rFonts w:ascii="Arial" w:hAnsi="Arial" w:cs="Arial"/>
              </w:rPr>
            </w:pPr>
          </w:p>
          <w:p w14:paraId="5DFB7D17" w14:textId="77777777" w:rsidR="008863F4" w:rsidRDefault="008863F4">
            <w:pPr>
              <w:rPr>
                <w:rFonts w:ascii="Arial" w:hAnsi="Arial" w:cs="Arial"/>
              </w:rPr>
            </w:pPr>
          </w:p>
          <w:p w14:paraId="16B7F1CD" w14:textId="77777777" w:rsidR="008863F4" w:rsidRDefault="008863F4">
            <w:pPr>
              <w:rPr>
                <w:rFonts w:ascii="Arial" w:hAnsi="Arial" w:cs="Arial"/>
              </w:rPr>
            </w:pPr>
          </w:p>
          <w:p w14:paraId="5F63063D" w14:textId="77777777" w:rsidR="008863F4" w:rsidRDefault="008863F4">
            <w:pPr>
              <w:rPr>
                <w:rFonts w:ascii="Arial" w:hAnsi="Arial" w:cs="Arial"/>
              </w:rPr>
            </w:pPr>
          </w:p>
          <w:p w14:paraId="336125D7" w14:textId="77777777" w:rsidR="008863F4" w:rsidRDefault="008863F4">
            <w:pPr>
              <w:rPr>
                <w:rFonts w:ascii="Arial" w:hAnsi="Arial" w:cs="Arial"/>
              </w:rPr>
            </w:pPr>
          </w:p>
          <w:p w14:paraId="552355CB" w14:textId="77777777" w:rsidR="008863F4" w:rsidRDefault="008863F4">
            <w:pPr>
              <w:rPr>
                <w:rFonts w:ascii="Arial" w:hAnsi="Arial" w:cs="Arial"/>
              </w:rPr>
            </w:pPr>
          </w:p>
          <w:p w14:paraId="406CD098" w14:textId="77777777" w:rsidR="008863F4" w:rsidRDefault="008863F4">
            <w:pPr>
              <w:rPr>
                <w:rFonts w:ascii="Arial" w:hAnsi="Arial" w:cs="Arial"/>
              </w:rPr>
            </w:pPr>
          </w:p>
          <w:p w14:paraId="5C1F5B88" w14:textId="77777777" w:rsidR="008863F4" w:rsidRDefault="008863F4">
            <w:pPr>
              <w:rPr>
                <w:rFonts w:ascii="Arial" w:hAnsi="Arial" w:cs="Arial"/>
              </w:rPr>
            </w:pPr>
          </w:p>
          <w:p w14:paraId="498C2CF3" w14:textId="77777777" w:rsidR="008863F4" w:rsidRDefault="008863F4">
            <w:pPr>
              <w:rPr>
                <w:rFonts w:ascii="Arial" w:hAnsi="Arial" w:cs="Arial"/>
              </w:rPr>
            </w:pPr>
          </w:p>
          <w:p w14:paraId="5A6E9E05" w14:textId="77777777" w:rsidR="008863F4" w:rsidRDefault="008863F4">
            <w:pPr>
              <w:rPr>
                <w:rFonts w:ascii="Arial" w:hAnsi="Arial" w:cs="Arial"/>
              </w:rPr>
            </w:pPr>
          </w:p>
          <w:p w14:paraId="0238571A" w14:textId="77777777" w:rsidR="008863F4" w:rsidRDefault="008863F4">
            <w:pPr>
              <w:rPr>
                <w:rFonts w:ascii="Arial" w:hAnsi="Arial" w:cs="Arial"/>
              </w:rPr>
            </w:pPr>
          </w:p>
          <w:p w14:paraId="27472A83" w14:textId="77777777" w:rsidR="008863F4" w:rsidRDefault="008863F4">
            <w:pPr>
              <w:rPr>
                <w:rFonts w:ascii="Arial" w:hAnsi="Arial" w:cs="Arial"/>
              </w:rPr>
            </w:pPr>
          </w:p>
          <w:p w14:paraId="7D5BEA28" w14:textId="77777777" w:rsidR="008863F4" w:rsidRDefault="008863F4">
            <w:pPr>
              <w:rPr>
                <w:rFonts w:ascii="Arial" w:hAnsi="Arial" w:cs="Arial"/>
              </w:rPr>
            </w:pPr>
          </w:p>
          <w:p w14:paraId="22E67014" w14:textId="77777777" w:rsidR="008863F4" w:rsidRDefault="008863F4">
            <w:pPr>
              <w:rPr>
                <w:rFonts w:ascii="Arial" w:hAnsi="Arial" w:cs="Arial"/>
              </w:rPr>
            </w:pPr>
          </w:p>
          <w:p w14:paraId="5F2B5F0F" w14:textId="77777777" w:rsidR="008863F4" w:rsidRDefault="008863F4">
            <w:pPr>
              <w:rPr>
                <w:rFonts w:ascii="Arial" w:hAnsi="Arial" w:cs="Arial"/>
              </w:rPr>
            </w:pPr>
          </w:p>
          <w:p w14:paraId="50ADA430" w14:textId="77777777" w:rsidR="008863F4" w:rsidRDefault="008863F4">
            <w:pPr>
              <w:rPr>
                <w:rFonts w:ascii="Arial" w:hAnsi="Arial" w:cs="Arial"/>
              </w:rPr>
            </w:pPr>
          </w:p>
          <w:p w14:paraId="505744E1" w14:textId="77777777" w:rsidR="008863F4" w:rsidRDefault="008863F4">
            <w:pPr>
              <w:rPr>
                <w:rFonts w:ascii="Arial" w:hAnsi="Arial" w:cs="Arial"/>
              </w:rPr>
            </w:pPr>
          </w:p>
          <w:p w14:paraId="2406BC86" w14:textId="77777777" w:rsidR="008863F4" w:rsidRDefault="008863F4">
            <w:pPr>
              <w:rPr>
                <w:rFonts w:ascii="Arial" w:hAnsi="Arial" w:cs="Arial"/>
              </w:rPr>
            </w:pPr>
          </w:p>
          <w:p w14:paraId="5C5076B7" w14:textId="77777777" w:rsidR="008863F4" w:rsidRDefault="008863F4">
            <w:pPr>
              <w:rPr>
                <w:rFonts w:ascii="Arial" w:hAnsi="Arial" w:cs="Arial"/>
              </w:rPr>
            </w:pPr>
          </w:p>
          <w:p w14:paraId="62434E9C" w14:textId="77777777" w:rsidR="008863F4" w:rsidRDefault="008863F4">
            <w:pPr>
              <w:rPr>
                <w:rFonts w:ascii="Arial" w:hAnsi="Arial" w:cs="Arial"/>
              </w:rPr>
            </w:pPr>
          </w:p>
          <w:p w14:paraId="655E94B4" w14:textId="77777777" w:rsidR="008863F4" w:rsidRDefault="008863F4">
            <w:pPr>
              <w:rPr>
                <w:rFonts w:ascii="Arial" w:hAnsi="Arial" w:cs="Arial"/>
              </w:rPr>
            </w:pPr>
          </w:p>
          <w:p w14:paraId="3A372F28" w14:textId="77777777" w:rsidR="008863F4" w:rsidRDefault="008863F4">
            <w:pPr>
              <w:rPr>
                <w:rFonts w:ascii="Arial" w:hAnsi="Arial" w:cs="Arial"/>
              </w:rPr>
            </w:pPr>
          </w:p>
          <w:p w14:paraId="3EA9089A" w14:textId="77777777" w:rsidR="008863F4" w:rsidRDefault="008863F4">
            <w:pPr>
              <w:rPr>
                <w:rFonts w:ascii="Arial" w:hAnsi="Arial" w:cs="Arial"/>
              </w:rPr>
            </w:pPr>
          </w:p>
          <w:p w14:paraId="40AC6136" w14:textId="77777777" w:rsidR="008863F4" w:rsidRDefault="008863F4">
            <w:pPr>
              <w:rPr>
                <w:rFonts w:ascii="Arial" w:hAnsi="Arial" w:cs="Arial"/>
              </w:rPr>
            </w:pPr>
          </w:p>
          <w:p w14:paraId="76C897EF" w14:textId="77777777" w:rsidR="008863F4" w:rsidRDefault="008863F4">
            <w:pPr>
              <w:rPr>
                <w:rFonts w:ascii="Arial" w:hAnsi="Arial" w:cs="Arial"/>
              </w:rPr>
            </w:pPr>
          </w:p>
          <w:p w14:paraId="3B87BFCB" w14:textId="77777777" w:rsidR="008863F4" w:rsidRDefault="008863F4">
            <w:pPr>
              <w:rPr>
                <w:rFonts w:ascii="Arial" w:hAnsi="Arial" w:cs="Arial"/>
              </w:rPr>
            </w:pPr>
          </w:p>
          <w:p w14:paraId="5E8B9ED3" w14:textId="77777777" w:rsidR="008863F4" w:rsidRDefault="008863F4">
            <w:pPr>
              <w:rPr>
                <w:rFonts w:ascii="Arial" w:hAnsi="Arial" w:cs="Arial"/>
              </w:rPr>
            </w:pPr>
          </w:p>
          <w:p w14:paraId="46E067FC" w14:textId="77777777" w:rsidR="008863F4" w:rsidRDefault="008863F4">
            <w:pPr>
              <w:rPr>
                <w:rFonts w:ascii="Arial" w:hAnsi="Arial" w:cs="Arial"/>
              </w:rPr>
            </w:pPr>
          </w:p>
          <w:p w14:paraId="2DD44F70" w14:textId="77777777" w:rsidR="008863F4" w:rsidRDefault="008863F4">
            <w:pPr>
              <w:rPr>
                <w:rFonts w:ascii="Arial" w:hAnsi="Arial" w:cs="Arial"/>
              </w:rPr>
            </w:pPr>
          </w:p>
          <w:p w14:paraId="0197C007" w14:textId="77777777" w:rsidR="008863F4" w:rsidRDefault="008863F4">
            <w:pPr>
              <w:rPr>
                <w:rFonts w:ascii="Arial" w:hAnsi="Arial" w:cs="Arial"/>
              </w:rPr>
            </w:pPr>
          </w:p>
          <w:p w14:paraId="0127805E" w14:textId="77777777" w:rsidR="008863F4" w:rsidRDefault="008863F4">
            <w:pPr>
              <w:rPr>
                <w:rFonts w:ascii="Arial" w:hAnsi="Arial" w:cs="Arial"/>
              </w:rPr>
            </w:pPr>
          </w:p>
          <w:p w14:paraId="7D286897" w14:textId="77777777" w:rsidR="008863F4" w:rsidRDefault="008863F4">
            <w:pPr>
              <w:rPr>
                <w:rFonts w:ascii="Arial" w:hAnsi="Arial" w:cs="Arial"/>
              </w:rPr>
            </w:pPr>
          </w:p>
          <w:p w14:paraId="72B5D2C7" w14:textId="77777777" w:rsidR="008863F4" w:rsidRDefault="008863F4">
            <w:pPr>
              <w:rPr>
                <w:rFonts w:ascii="Arial" w:hAnsi="Arial" w:cs="Arial"/>
              </w:rPr>
            </w:pPr>
          </w:p>
          <w:p w14:paraId="13118693" w14:textId="77777777" w:rsidR="008863F4" w:rsidRDefault="009F5DBC">
            <w:pPr>
              <w:rPr>
                <w:rFonts w:ascii="Arial" w:hAnsi="Arial" w:cs="Arial"/>
              </w:rPr>
            </w:pPr>
            <w:r>
              <w:rPr>
                <w:rFonts w:ascii="Arial" w:hAnsi="Arial" w:cs="Arial"/>
              </w:rPr>
              <w:t>How to Use a Python Comment: Block, Inline, and Multiline</w:t>
            </w:r>
          </w:p>
          <w:p w14:paraId="0234E49C" w14:textId="77777777" w:rsidR="0026796F" w:rsidRDefault="0026796F">
            <w:pPr>
              <w:rPr>
                <w:rFonts w:ascii="Arial" w:hAnsi="Arial" w:cs="Arial"/>
              </w:rPr>
            </w:pPr>
          </w:p>
          <w:p w14:paraId="38091412" w14:textId="77777777" w:rsidR="0026796F" w:rsidRDefault="0026796F">
            <w:pPr>
              <w:rPr>
                <w:rFonts w:ascii="Arial" w:hAnsi="Arial" w:cs="Arial"/>
              </w:rPr>
            </w:pPr>
          </w:p>
          <w:p w14:paraId="5E42A157" w14:textId="77777777" w:rsidR="0026796F" w:rsidRDefault="0026796F">
            <w:pPr>
              <w:rPr>
                <w:rFonts w:ascii="Arial" w:hAnsi="Arial" w:cs="Arial"/>
              </w:rPr>
            </w:pPr>
          </w:p>
          <w:p w14:paraId="1D9E4480" w14:textId="77777777" w:rsidR="0026796F" w:rsidRDefault="0026796F">
            <w:pPr>
              <w:rPr>
                <w:rFonts w:ascii="Arial" w:hAnsi="Arial" w:cs="Arial"/>
              </w:rPr>
            </w:pPr>
          </w:p>
          <w:p w14:paraId="0B7871E3" w14:textId="77777777" w:rsidR="0026796F" w:rsidRDefault="0026796F">
            <w:pPr>
              <w:rPr>
                <w:rFonts w:ascii="Arial" w:hAnsi="Arial" w:cs="Arial"/>
              </w:rPr>
            </w:pPr>
          </w:p>
          <w:p w14:paraId="252630AD" w14:textId="77777777" w:rsidR="0026796F" w:rsidRDefault="0026796F">
            <w:pPr>
              <w:rPr>
                <w:rFonts w:ascii="Arial" w:hAnsi="Arial" w:cs="Arial"/>
              </w:rPr>
            </w:pPr>
          </w:p>
          <w:p w14:paraId="6138C738" w14:textId="77777777" w:rsidR="0026796F" w:rsidRDefault="0026796F">
            <w:pPr>
              <w:rPr>
                <w:rFonts w:ascii="Arial" w:hAnsi="Arial" w:cs="Arial"/>
              </w:rPr>
            </w:pPr>
          </w:p>
          <w:p w14:paraId="538715D9" w14:textId="77777777" w:rsidR="0026796F" w:rsidRDefault="0026796F">
            <w:pPr>
              <w:rPr>
                <w:rFonts w:ascii="Arial" w:hAnsi="Arial" w:cs="Arial"/>
              </w:rPr>
            </w:pPr>
          </w:p>
          <w:p w14:paraId="31C1742C" w14:textId="77777777" w:rsidR="0026796F" w:rsidRDefault="0026796F">
            <w:pPr>
              <w:rPr>
                <w:rFonts w:ascii="Arial" w:hAnsi="Arial" w:cs="Arial"/>
              </w:rPr>
            </w:pPr>
          </w:p>
          <w:p w14:paraId="449E934C" w14:textId="77777777" w:rsidR="0026796F" w:rsidRDefault="0026796F">
            <w:pPr>
              <w:rPr>
                <w:rFonts w:ascii="Arial" w:hAnsi="Arial" w:cs="Arial"/>
              </w:rPr>
            </w:pPr>
          </w:p>
          <w:p w14:paraId="296D7F32" w14:textId="77777777" w:rsidR="0026796F" w:rsidRDefault="0026796F">
            <w:pPr>
              <w:rPr>
                <w:rFonts w:ascii="Arial" w:hAnsi="Arial" w:cs="Arial"/>
              </w:rPr>
            </w:pPr>
          </w:p>
          <w:p w14:paraId="137C3B37" w14:textId="77777777" w:rsidR="0026796F" w:rsidRDefault="0026796F">
            <w:pPr>
              <w:rPr>
                <w:rFonts w:ascii="Arial" w:hAnsi="Arial" w:cs="Arial"/>
              </w:rPr>
            </w:pPr>
          </w:p>
          <w:p w14:paraId="15238AFE" w14:textId="77777777" w:rsidR="0026796F" w:rsidRDefault="0026796F">
            <w:pPr>
              <w:rPr>
                <w:rFonts w:ascii="Arial" w:hAnsi="Arial" w:cs="Arial"/>
              </w:rPr>
            </w:pPr>
          </w:p>
          <w:p w14:paraId="5110CB86" w14:textId="77777777" w:rsidR="0026796F" w:rsidRDefault="0026796F">
            <w:pPr>
              <w:rPr>
                <w:rFonts w:ascii="Arial" w:hAnsi="Arial" w:cs="Arial"/>
              </w:rPr>
            </w:pPr>
          </w:p>
          <w:p w14:paraId="5DBB337B" w14:textId="77777777" w:rsidR="0026796F" w:rsidRDefault="0026796F">
            <w:pPr>
              <w:rPr>
                <w:rFonts w:ascii="Arial" w:hAnsi="Arial" w:cs="Arial"/>
              </w:rPr>
            </w:pPr>
          </w:p>
          <w:p w14:paraId="789E61FF" w14:textId="77777777" w:rsidR="0026796F" w:rsidRDefault="0026796F">
            <w:pPr>
              <w:rPr>
                <w:rFonts w:ascii="Arial" w:hAnsi="Arial" w:cs="Arial"/>
              </w:rPr>
            </w:pPr>
          </w:p>
          <w:p w14:paraId="17D9CFD2" w14:textId="77777777" w:rsidR="0026796F" w:rsidRDefault="0026796F">
            <w:pPr>
              <w:rPr>
                <w:rFonts w:ascii="Arial" w:hAnsi="Arial" w:cs="Arial"/>
              </w:rPr>
            </w:pPr>
          </w:p>
          <w:p w14:paraId="033A4230" w14:textId="77777777" w:rsidR="0026796F" w:rsidRDefault="0026796F">
            <w:pPr>
              <w:rPr>
                <w:rFonts w:ascii="Arial" w:hAnsi="Arial" w:cs="Arial"/>
              </w:rPr>
            </w:pPr>
          </w:p>
          <w:p w14:paraId="2D9455E0" w14:textId="77777777" w:rsidR="0026796F" w:rsidRDefault="0026796F">
            <w:pPr>
              <w:rPr>
                <w:rFonts w:ascii="Arial" w:hAnsi="Arial" w:cs="Arial"/>
              </w:rPr>
            </w:pPr>
          </w:p>
          <w:p w14:paraId="1370C9A9" w14:textId="77777777" w:rsidR="0026796F" w:rsidRDefault="0026796F">
            <w:pPr>
              <w:rPr>
                <w:rFonts w:ascii="Arial" w:hAnsi="Arial" w:cs="Arial"/>
              </w:rPr>
            </w:pPr>
          </w:p>
          <w:p w14:paraId="1B5101A3" w14:textId="77777777" w:rsidR="0026796F" w:rsidRDefault="0026796F">
            <w:pPr>
              <w:rPr>
                <w:rFonts w:ascii="Arial" w:hAnsi="Arial" w:cs="Arial"/>
              </w:rPr>
            </w:pPr>
          </w:p>
          <w:p w14:paraId="795345A0" w14:textId="77777777" w:rsidR="0026796F" w:rsidRDefault="0026796F">
            <w:pPr>
              <w:rPr>
                <w:rFonts w:ascii="Arial" w:hAnsi="Arial" w:cs="Arial"/>
              </w:rPr>
            </w:pPr>
          </w:p>
          <w:p w14:paraId="2B21B0D6" w14:textId="77777777" w:rsidR="0026796F" w:rsidRDefault="0026796F">
            <w:pPr>
              <w:rPr>
                <w:rFonts w:ascii="Arial" w:hAnsi="Arial" w:cs="Arial"/>
              </w:rPr>
            </w:pPr>
          </w:p>
          <w:p w14:paraId="2CA94F21" w14:textId="77777777" w:rsidR="0026796F" w:rsidRDefault="0026796F">
            <w:pPr>
              <w:rPr>
                <w:rFonts w:ascii="Arial" w:hAnsi="Arial" w:cs="Arial"/>
              </w:rPr>
            </w:pPr>
          </w:p>
          <w:p w14:paraId="12C8A211" w14:textId="77777777" w:rsidR="0026796F" w:rsidRDefault="0026796F">
            <w:pPr>
              <w:rPr>
                <w:rFonts w:ascii="Arial" w:hAnsi="Arial" w:cs="Arial"/>
              </w:rPr>
            </w:pPr>
          </w:p>
          <w:p w14:paraId="705EAB02" w14:textId="77777777" w:rsidR="0026796F" w:rsidRDefault="0026796F">
            <w:pPr>
              <w:rPr>
                <w:rFonts w:ascii="Arial" w:hAnsi="Arial" w:cs="Arial"/>
              </w:rPr>
            </w:pPr>
          </w:p>
          <w:p w14:paraId="1C30D797" w14:textId="77777777" w:rsidR="0026796F" w:rsidRDefault="0026796F">
            <w:pPr>
              <w:rPr>
                <w:rFonts w:ascii="Arial" w:hAnsi="Arial" w:cs="Arial"/>
              </w:rPr>
            </w:pPr>
          </w:p>
          <w:p w14:paraId="506C56B0" w14:textId="77777777" w:rsidR="0026796F" w:rsidRDefault="0026796F">
            <w:pPr>
              <w:rPr>
                <w:rFonts w:ascii="Arial" w:hAnsi="Arial" w:cs="Arial"/>
              </w:rPr>
            </w:pPr>
          </w:p>
          <w:p w14:paraId="153A214C" w14:textId="77777777" w:rsidR="0026796F" w:rsidRDefault="0026796F">
            <w:pPr>
              <w:rPr>
                <w:rFonts w:ascii="Arial" w:hAnsi="Arial" w:cs="Arial"/>
              </w:rPr>
            </w:pPr>
          </w:p>
          <w:p w14:paraId="39C866D6" w14:textId="77777777" w:rsidR="0026796F" w:rsidRDefault="0026796F">
            <w:pPr>
              <w:rPr>
                <w:rFonts w:ascii="Arial" w:hAnsi="Arial" w:cs="Arial"/>
              </w:rPr>
            </w:pPr>
          </w:p>
          <w:p w14:paraId="12A607AA" w14:textId="77777777" w:rsidR="0026796F" w:rsidRDefault="0026796F">
            <w:pPr>
              <w:rPr>
                <w:rFonts w:ascii="Arial" w:hAnsi="Arial" w:cs="Arial"/>
              </w:rPr>
            </w:pPr>
          </w:p>
          <w:p w14:paraId="13ACE186" w14:textId="77777777" w:rsidR="0026796F" w:rsidRDefault="0026796F">
            <w:pPr>
              <w:rPr>
                <w:rFonts w:ascii="Arial" w:hAnsi="Arial" w:cs="Arial"/>
              </w:rPr>
            </w:pPr>
          </w:p>
          <w:p w14:paraId="47CA1E19" w14:textId="77777777" w:rsidR="0026796F" w:rsidRDefault="0026796F">
            <w:pPr>
              <w:rPr>
                <w:rFonts w:ascii="Arial" w:hAnsi="Arial" w:cs="Arial"/>
              </w:rPr>
            </w:pPr>
          </w:p>
          <w:p w14:paraId="60FA9A3F" w14:textId="77777777" w:rsidR="0026796F" w:rsidRDefault="0026796F">
            <w:pPr>
              <w:rPr>
                <w:rFonts w:ascii="Arial" w:hAnsi="Arial" w:cs="Arial"/>
              </w:rPr>
            </w:pPr>
          </w:p>
          <w:p w14:paraId="522AE0CA" w14:textId="77777777" w:rsidR="0026796F" w:rsidRDefault="0026796F">
            <w:pPr>
              <w:rPr>
                <w:rFonts w:ascii="Arial" w:hAnsi="Arial" w:cs="Arial"/>
              </w:rPr>
            </w:pPr>
          </w:p>
          <w:p w14:paraId="2D6EA7D8" w14:textId="77777777" w:rsidR="0026796F" w:rsidRDefault="0026796F">
            <w:pPr>
              <w:rPr>
                <w:rFonts w:ascii="Arial" w:hAnsi="Arial" w:cs="Arial"/>
              </w:rPr>
            </w:pPr>
          </w:p>
          <w:p w14:paraId="23C6449E" w14:textId="77777777" w:rsidR="0026796F" w:rsidRDefault="0026796F">
            <w:pPr>
              <w:rPr>
                <w:rFonts w:ascii="Arial" w:hAnsi="Arial" w:cs="Arial"/>
              </w:rPr>
            </w:pPr>
          </w:p>
          <w:p w14:paraId="15D729C0" w14:textId="77777777" w:rsidR="0026796F" w:rsidRDefault="0026796F">
            <w:pPr>
              <w:rPr>
                <w:rFonts w:ascii="Arial" w:hAnsi="Arial" w:cs="Arial"/>
              </w:rPr>
            </w:pPr>
          </w:p>
          <w:p w14:paraId="37B82416" w14:textId="77777777" w:rsidR="0026796F" w:rsidRDefault="0026796F">
            <w:pPr>
              <w:rPr>
                <w:rFonts w:ascii="Arial" w:hAnsi="Arial" w:cs="Arial"/>
              </w:rPr>
            </w:pPr>
          </w:p>
          <w:p w14:paraId="646869C6" w14:textId="77777777" w:rsidR="0026796F" w:rsidRDefault="0026796F">
            <w:pPr>
              <w:rPr>
                <w:rFonts w:ascii="Arial" w:hAnsi="Arial" w:cs="Arial"/>
              </w:rPr>
            </w:pPr>
          </w:p>
          <w:p w14:paraId="0C80D1BE" w14:textId="77777777" w:rsidR="0026796F" w:rsidRDefault="0026796F">
            <w:pPr>
              <w:rPr>
                <w:rFonts w:ascii="Arial" w:hAnsi="Arial" w:cs="Arial"/>
              </w:rPr>
            </w:pPr>
          </w:p>
          <w:p w14:paraId="6EA9A535" w14:textId="77777777" w:rsidR="0026796F" w:rsidRDefault="0026796F">
            <w:pPr>
              <w:rPr>
                <w:rFonts w:ascii="Arial" w:hAnsi="Arial" w:cs="Arial"/>
              </w:rPr>
            </w:pPr>
          </w:p>
          <w:p w14:paraId="4689E208" w14:textId="77777777" w:rsidR="0026796F" w:rsidRDefault="0026796F">
            <w:pPr>
              <w:rPr>
                <w:rFonts w:ascii="Arial" w:hAnsi="Arial" w:cs="Arial"/>
              </w:rPr>
            </w:pPr>
          </w:p>
          <w:p w14:paraId="524D71DE" w14:textId="77777777" w:rsidR="0026796F" w:rsidRDefault="0026796F">
            <w:pPr>
              <w:rPr>
                <w:rFonts w:ascii="Arial" w:hAnsi="Arial" w:cs="Arial"/>
              </w:rPr>
            </w:pPr>
          </w:p>
          <w:p w14:paraId="6DBD2A03" w14:textId="77777777" w:rsidR="0026796F" w:rsidRDefault="0026796F">
            <w:pPr>
              <w:rPr>
                <w:rFonts w:ascii="Arial" w:hAnsi="Arial" w:cs="Arial"/>
              </w:rPr>
            </w:pPr>
          </w:p>
          <w:p w14:paraId="1161CE00" w14:textId="77777777" w:rsidR="0026796F" w:rsidRDefault="0026796F">
            <w:pPr>
              <w:rPr>
                <w:rFonts w:ascii="Arial" w:hAnsi="Arial" w:cs="Arial"/>
              </w:rPr>
            </w:pPr>
          </w:p>
          <w:p w14:paraId="6081E438" w14:textId="77777777" w:rsidR="0026796F" w:rsidRDefault="0026796F">
            <w:pPr>
              <w:rPr>
                <w:rFonts w:ascii="Arial" w:hAnsi="Arial" w:cs="Arial"/>
              </w:rPr>
            </w:pPr>
          </w:p>
          <w:p w14:paraId="64A4F4D3" w14:textId="77777777" w:rsidR="0026796F" w:rsidRDefault="0026796F">
            <w:pPr>
              <w:rPr>
                <w:rFonts w:ascii="Arial" w:hAnsi="Arial" w:cs="Arial"/>
              </w:rPr>
            </w:pPr>
          </w:p>
          <w:p w14:paraId="70C13CC9" w14:textId="77777777" w:rsidR="0026796F" w:rsidRDefault="0026796F">
            <w:pPr>
              <w:rPr>
                <w:rFonts w:ascii="Arial" w:hAnsi="Arial" w:cs="Arial"/>
              </w:rPr>
            </w:pPr>
          </w:p>
          <w:p w14:paraId="50C3307A" w14:textId="77777777" w:rsidR="0026796F" w:rsidRDefault="0026796F">
            <w:pPr>
              <w:rPr>
                <w:rFonts w:ascii="Arial" w:hAnsi="Arial" w:cs="Arial"/>
              </w:rPr>
            </w:pPr>
          </w:p>
          <w:p w14:paraId="69585278" w14:textId="77777777" w:rsidR="0026796F" w:rsidRDefault="0026796F">
            <w:pPr>
              <w:rPr>
                <w:rFonts w:ascii="Arial" w:hAnsi="Arial" w:cs="Arial"/>
              </w:rPr>
            </w:pPr>
          </w:p>
          <w:p w14:paraId="236F2460" w14:textId="77777777" w:rsidR="0026796F" w:rsidRDefault="0026796F">
            <w:pPr>
              <w:rPr>
                <w:rFonts w:ascii="Arial" w:hAnsi="Arial" w:cs="Arial"/>
              </w:rPr>
            </w:pPr>
          </w:p>
          <w:p w14:paraId="380EEDB5" w14:textId="77777777" w:rsidR="0026796F" w:rsidRDefault="0026796F">
            <w:pPr>
              <w:rPr>
                <w:rFonts w:ascii="Arial" w:hAnsi="Arial" w:cs="Arial"/>
              </w:rPr>
            </w:pPr>
          </w:p>
          <w:p w14:paraId="447B1571" w14:textId="77777777" w:rsidR="0026796F" w:rsidRDefault="0026796F">
            <w:pPr>
              <w:rPr>
                <w:rFonts w:ascii="Arial" w:hAnsi="Arial" w:cs="Arial"/>
              </w:rPr>
            </w:pPr>
          </w:p>
          <w:p w14:paraId="2DC6EDA8" w14:textId="77777777" w:rsidR="0026796F" w:rsidRDefault="0026796F">
            <w:pPr>
              <w:rPr>
                <w:rFonts w:ascii="Arial" w:hAnsi="Arial" w:cs="Arial"/>
              </w:rPr>
            </w:pPr>
          </w:p>
          <w:p w14:paraId="3E89F9FE" w14:textId="77777777" w:rsidR="0026796F" w:rsidRDefault="0026796F">
            <w:pPr>
              <w:rPr>
                <w:rFonts w:ascii="Arial" w:hAnsi="Arial" w:cs="Arial"/>
              </w:rPr>
            </w:pPr>
          </w:p>
          <w:p w14:paraId="4AF6DBE1" w14:textId="77777777" w:rsidR="0026796F" w:rsidRDefault="0026796F">
            <w:pPr>
              <w:rPr>
                <w:rFonts w:ascii="Arial" w:hAnsi="Arial" w:cs="Arial"/>
              </w:rPr>
            </w:pPr>
          </w:p>
          <w:p w14:paraId="1D679CDD" w14:textId="7461505D" w:rsidR="003F2C07" w:rsidRPr="00593EE3" w:rsidRDefault="003F2C07">
            <w:pPr>
              <w:rPr>
                <w:rFonts w:ascii="Arial" w:hAnsi="Arial" w:cs="Arial"/>
              </w:rPr>
            </w:pPr>
          </w:p>
        </w:tc>
        <w:tc>
          <w:tcPr>
            <w:tcW w:w="7272" w:type="dxa"/>
            <w:tcBorders>
              <w:top w:val="nil"/>
              <w:bottom w:val="nil"/>
            </w:tcBorders>
          </w:tcPr>
          <w:p w14:paraId="67CD20D2" w14:textId="5B3D419C" w:rsidR="00EE6F98" w:rsidRDefault="00FA3E0C">
            <w:pPr>
              <w:pStyle w:val="Header"/>
              <w:tabs>
                <w:tab w:val="clear" w:pos="4320"/>
                <w:tab w:val="clear" w:pos="8640"/>
              </w:tabs>
              <w:rPr>
                <w:rFonts w:ascii="Arial" w:hAnsi="Arial" w:cs="Arial"/>
              </w:rPr>
            </w:pPr>
            <w:r>
              <w:rPr>
                <w:rFonts w:ascii="Arial" w:hAnsi="Arial" w:cs="Arial"/>
              </w:rPr>
              <w:lastRenderedPageBreak/>
              <w:t xml:space="preserve">Simply put, it is the means to translate our intentions to computers in a language they understand. </w:t>
            </w:r>
            <w:r w:rsidR="00AB2CE6">
              <w:rPr>
                <w:rFonts w:ascii="Arial" w:hAnsi="Arial" w:cs="Arial"/>
              </w:rPr>
              <w:t>Programming languages are divided into two high-level and low-level. Humans write in the former and have it changed to the latter for machines (computers) to understand and carry out our instructions. Examples of high-level languages include Java, Python, JavaScript, etc., and low-level languages are binary, machine code</w:t>
            </w:r>
            <w:r w:rsidR="00A86414">
              <w:rPr>
                <w:rFonts w:ascii="Arial" w:hAnsi="Arial" w:cs="Arial"/>
              </w:rPr>
              <w:t xml:space="preserve"> (assembly language)</w:t>
            </w:r>
            <w:r w:rsidR="00AB2CE6">
              <w:rPr>
                <w:rFonts w:ascii="Arial" w:hAnsi="Arial" w:cs="Arial"/>
              </w:rPr>
              <w:t>, etc.</w:t>
            </w:r>
            <w:r w:rsidR="00176654">
              <w:rPr>
                <w:rFonts w:ascii="Arial" w:hAnsi="Arial" w:cs="Arial"/>
              </w:rPr>
              <w:t xml:space="preserve"> Each type has its philosophy and use case but are used based on these criteria.</w:t>
            </w:r>
          </w:p>
          <w:p w14:paraId="2328E7AB" w14:textId="77777777" w:rsidR="00176654" w:rsidRDefault="00176654">
            <w:pPr>
              <w:pStyle w:val="Header"/>
              <w:tabs>
                <w:tab w:val="clear" w:pos="4320"/>
                <w:tab w:val="clear" w:pos="8640"/>
              </w:tabs>
              <w:rPr>
                <w:rFonts w:ascii="Arial" w:hAnsi="Arial" w:cs="Arial"/>
              </w:rPr>
            </w:pPr>
          </w:p>
          <w:p w14:paraId="514EEB21" w14:textId="6B714893" w:rsidR="00176654" w:rsidRDefault="00243A4F">
            <w:pPr>
              <w:pStyle w:val="Header"/>
              <w:tabs>
                <w:tab w:val="clear" w:pos="4320"/>
                <w:tab w:val="clear" w:pos="8640"/>
              </w:tabs>
              <w:rPr>
                <w:rFonts w:ascii="Arial" w:hAnsi="Arial" w:cs="Arial"/>
              </w:rPr>
            </w:pPr>
            <w:r>
              <w:rPr>
                <w:rFonts w:ascii="Arial" w:hAnsi="Arial" w:cs="Arial"/>
              </w:rPr>
              <w:t xml:space="preserve">Low-level programming languages are described as closer to machine code, or binary and </w:t>
            </w:r>
            <w:proofErr w:type="gramStart"/>
            <w:r>
              <w:rPr>
                <w:rFonts w:ascii="Arial" w:hAnsi="Arial" w:cs="Arial"/>
              </w:rPr>
              <w:t>are considered to be</w:t>
            </w:r>
            <w:proofErr w:type="gramEnd"/>
            <w:r>
              <w:rPr>
                <w:rFonts w:ascii="Arial" w:hAnsi="Arial" w:cs="Arial"/>
              </w:rPr>
              <w:t xml:space="preserve"> more difficult to read by humans. They are faster and offer precise control over how any computer will function.</w:t>
            </w:r>
          </w:p>
          <w:p w14:paraId="5B60D456" w14:textId="77777777" w:rsidR="00243A4F" w:rsidRDefault="00243A4F">
            <w:pPr>
              <w:pStyle w:val="Header"/>
              <w:tabs>
                <w:tab w:val="clear" w:pos="4320"/>
                <w:tab w:val="clear" w:pos="8640"/>
              </w:tabs>
              <w:rPr>
                <w:rFonts w:ascii="Arial" w:hAnsi="Arial" w:cs="Arial"/>
              </w:rPr>
            </w:pPr>
          </w:p>
          <w:p w14:paraId="2F7A77DA" w14:textId="050133ED" w:rsidR="00243A4F" w:rsidRDefault="00243A4F">
            <w:pPr>
              <w:pStyle w:val="Header"/>
              <w:tabs>
                <w:tab w:val="clear" w:pos="4320"/>
                <w:tab w:val="clear" w:pos="8640"/>
              </w:tabs>
              <w:rPr>
                <w:rFonts w:ascii="Arial" w:hAnsi="Arial" w:cs="Arial"/>
              </w:rPr>
            </w:pPr>
            <w:r>
              <w:rPr>
                <w:rFonts w:ascii="Arial" w:hAnsi="Arial" w:cs="Arial"/>
              </w:rPr>
              <w:t>High-level programming languages are more akin to how humans communicate. It uses words like object, order, run, class, request, etc.) that are human friendly. They are generally easier to program and though they take more time to translate into machine code for the computer to understand with the advances in computer science the time gap is gradually decreasing.</w:t>
            </w:r>
          </w:p>
          <w:p w14:paraId="6097E818" w14:textId="77777777" w:rsidR="00243A4F" w:rsidRDefault="00243A4F">
            <w:pPr>
              <w:pStyle w:val="Header"/>
              <w:tabs>
                <w:tab w:val="clear" w:pos="4320"/>
                <w:tab w:val="clear" w:pos="8640"/>
              </w:tabs>
              <w:rPr>
                <w:rFonts w:ascii="Arial" w:hAnsi="Arial" w:cs="Arial"/>
              </w:rPr>
            </w:pPr>
          </w:p>
          <w:p w14:paraId="792FB39D" w14:textId="77777777" w:rsidR="00243A4F" w:rsidRDefault="00243A4F">
            <w:pPr>
              <w:pStyle w:val="Header"/>
              <w:tabs>
                <w:tab w:val="clear" w:pos="4320"/>
                <w:tab w:val="clear" w:pos="8640"/>
              </w:tabs>
              <w:rPr>
                <w:rFonts w:ascii="Arial" w:hAnsi="Arial" w:cs="Arial"/>
              </w:rPr>
            </w:pPr>
          </w:p>
          <w:p w14:paraId="67D5F9B9" w14:textId="612217ED" w:rsidR="00243A4F" w:rsidRDefault="001D0A7B">
            <w:pPr>
              <w:pStyle w:val="Header"/>
              <w:tabs>
                <w:tab w:val="clear" w:pos="4320"/>
                <w:tab w:val="clear" w:pos="8640"/>
              </w:tabs>
              <w:rPr>
                <w:rFonts w:ascii="Arial" w:hAnsi="Arial" w:cs="Arial"/>
              </w:rPr>
            </w:pPr>
            <w:r>
              <w:rPr>
                <w:rFonts w:ascii="Arial" w:hAnsi="Arial" w:cs="Arial"/>
              </w:rPr>
              <w:t xml:space="preserve">Programming languages are considered as popular based on the number of times it is search for (using the </w:t>
            </w:r>
            <w:proofErr w:type="spellStart"/>
            <w:r>
              <w:rPr>
                <w:rFonts w:ascii="Arial" w:hAnsi="Arial" w:cs="Arial"/>
              </w:rPr>
              <w:t>Githu</w:t>
            </w:r>
            <w:r w:rsidR="005C3FA6">
              <w:rPr>
                <w:rFonts w:ascii="Arial" w:hAnsi="Arial" w:cs="Arial"/>
              </w:rPr>
              <w:t>b’s</w:t>
            </w:r>
            <w:proofErr w:type="spellEnd"/>
            <w:r w:rsidR="005C3FA6">
              <w:rPr>
                <w:rFonts w:ascii="Arial" w:hAnsi="Arial" w:cs="Arial"/>
              </w:rPr>
              <w:t xml:space="preserve"> PYPL Index) but some of these include:</w:t>
            </w:r>
          </w:p>
          <w:p w14:paraId="44719CC7" w14:textId="77777777" w:rsidR="005C3FA6" w:rsidRDefault="005C3FA6">
            <w:pPr>
              <w:pStyle w:val="Header"/>
              <w:tabs>
                <w:tab w:val="clear" w:pos="4320"/>
                <w:tab w:val="clear" w:pos="8640"/>
              </w:tabs>
              <w:rPr>
                <w:rFonts w:ascii="Arial" w:hAnsi="Arial" w:cs="Arial"/>
              </w:rPr>
            </w:pPr>
          </w:p>
          <w:p w14:paraId="5096A0BB" w14:textId="18E9095D" w:rsidR="005C3FA6" w:rsidRDefault="005C3FA6" w:rsidP="005C3FA6">
            <w:pPr>
              <w:pStyle w:val="Header"/>
              <w:numPr>
                <w:ilvl w:val="0"/>
                <w:numId w:val="4"/>
              </w:numPr>
              <w:tabs>
                <w:tab w:val="clear" w:pos="4320"/>
                <w:tab w:val="clear" w:pos="8640"/>
              </w:tabs>
              <w:rPr>
                <w:rFonts w:ascii="Arial" w:hAnsi="Arial" w:cs="Arial"/>
              </w:rPr>
            </w:pPr>
            <w:r>
              <w:rPr>
                <w:rFonts w:ascii="Arial" w:hAnsi="Arial" w:cs="Arial"/>
              </w:rPr>
              <w:t>Python: seen to be very versatile, general-purpose programming language. It is used in a variety of fields from data science and machine learning to web development.</w:t>
            </w:r>
          </w:p>
          <w:p w14:paraId="38CFACCE" w14:textId="24BB3DEB" w:rsidR="005C3FA6" w:rsidRDefault="005C3FA6" w:rsidP="005C3FA6">
            <w:pPr>
              <w:pStyle w:val="Header"/>
              <w:numPr>
                <w:ilvl w:val="0"/>
                <w:numId w:val="4"/>
              </w:numPr>
              <w:tabs>
                <w:tab w:val="clear" w:pos="4320"/>
                <w:tab w:val="clear" w:pos="8640"/>
              </w:tabs>
              <w:rPr>
                <w:rFonts w:ascii="Arial" w:hAnsi="Arial" w:cs="Arial"/>
              </w:rPr>
            </w:pPr>
            <w:r>
              <w:rPr>
                <w:rFonts w:ascii="Arial" w:hAnsi="Arial" w:cs="Arial"/>
              </w:rPr>
              <w:t xml:space="preserve">Java: it can be used for many things, including mobile applications, software development, and large systems </w:t>
            </w:r>
            <w:r>
              <w:rPr>
                <w:rFonts w:ascii="Arial" w:hAnsi="Arial" w:cs="Arial"/>
              </w:rPr>
              <w:lastRenderedPageBreak/>
              <w:t>development.</w:t>
            </w:r>
          </w:p>
          <w:p w14:paraId="3408DC32" w14:textId="18C823A9" w:rsidR="005C3FA6" w:rsidRDefault="005C3FA6" w:rsidP="005C3FA6">
            <w:pPr>
              <w:pStyle w:val="Header"/>
              <w:numPr>
                <w:ilvl w:val="0"/>
                <w:numId w:val="4"/>
              </w:numPr>
              <w:tabs>
                <w:tab w:val="clear" w:pos="4320"/>
                <w:tab w:val="clear" w:pos="8640"/>
              </w:tabs>
              <w:rPr>
                <w:rFonts w:ascii="Arial" w:hAnsi="Arial" w:cs="Arial"/>
              </w:rPr>
            </w:pPr>
            <w:r>
              <w:rPr>
                <w:rFonts w:ascii="Arial" w:hAnsi="Arial" w:cs="Arial"/>
              </w:rPr>
              <w:t>JavaScript: this is a front-end and back-end friendly language that enables web application</w:t>
            </w:r>
            <w:r w:rsidR="000757F2">
              <w:rPr>
                <w:rFonts w:ascii="Arial" w:hAnsi="Arial" w:cs="Arial"/>
              </w:rPr>
              <w:t>s</w:t>
            </w:r>
            <w:r>
              <w:rPr>
                <w:rFonts w:ascii="Arial" w:hAnsi="Arial" w:cs="Arial"/>
              </w:rPr>
              <w:t>, game de</w:t>
            </w:r>
            <w:r w:rsidR="000757F2">
              <w:rPr>
                <w:rFonts w:ascii="Arial" w:hAnsi="Arial" w:cs="Arial"/>
              </w:rPr>
              <w:t>velopment, and mobile applications.</w:t>
            </w:r>
          </w:p>
          <w:p w14:paraId="7249F542" w14:textId="4F50DBD9" w:rsidR="000757F2" w:rsidRDefault="000757F2" w:rsidP="005C3FA6">
            <w:pPr>
              <w:pStyle w:val="Header"/>
              <w:numPr>
                <w:ilvl w:val="0"/>
                <w:numId w:val="4"/>
              </w:numPr>
              <w:tabs>
                <w:tab w:val="clear" w:pos="4320"/>
                <w:tab w:val="clear" w:pos="8640"/>
              </w:tabs>
              <w:rPr>
                <w:rFonts w:ascii="Arial" w:hAnsi="Arial" w:cs="Arial"/>
              </w:rPr>
            </w:pPr>
            <w:r>
              <w:rPr>
                <w:rFonts w:ascii="Arial" w:hAnsi="Arial" w:cs="Arial"/>
              </w:rPr>
              <w:t>C#: Microsoft’s popular language that can be used for a wide variety of applications, including game development, enterprise software, video games, mobile apps, and much more.</w:t>
            </w:r>
          </w:p>
          <w:p w14:paraId="67B3F2A1" w14:textId="031A6A50" w:rsidR="000757F2" w:rsidRDefault="000757F2" w:rsidP="005C3FA6">
            <w:pPr>
              <w:pStyle w:val="Header"/>
              <w:numPr>
                <w:ilvl w:val="0"/>
                <w:numId w:val="4"/>
              </w:numPr>
              <w:tabs>
                <w:tab w:val="clear" w:pos="4320"/>
                <w:tab w:val="clear" w:pos="8640"/>
              </w:tabs>
              <w:rPr>
                <w:rFonts w:ascii="Arial" w:hAnsi="Arial" w:cs="Arial"/>
              </w:rPr>
            </w:pPr>
            <w:r>
              <w:rPr>
                <w:rFonts w:ascii="Arial" w:hAnsi="Arial" w:cs="Arial"/>
              </w:rPr>
              <w:t>C++: is one of the most powerful programming languages and is used in a wide variety of industries.</w:t>
            </w:r>
          </w:p>
          <w:p w14:paraId="2432BE8F" w14:textId="1C871ABF" w:rsidR="000757F2" w:rsidRDefault="000757F2" w:rsidP="005C3FA6">
            <w:pPr>
              <w:pStyle w:val="Header"/>
              <w:numPr>
                <w:ilvl w:val="0"/>
                <w:numId w:val="4"/>
              </w:numPr>
              <w:tabs>
                <w:tab w:val="clear" w:pos="4320"/>
                <w:tab w:val="clear" w:pos="8640"/>
              </w:tabs>
              <w:rPr>
                <w:rFonts w:ascii="Arial" w:hAnsi="Arial" w:cs="Arial"/>
              </w:rPr>
            </w:pPr>
            <w:r>
              <w:rPr>
                <w:rFonts w:ascii="Arial" w:hAnsi="Arial" w:cs="Arial"/>
              </w:rPr>
              <w:t>PHP: is a widely used server-side language. It’s a great choice for building dynamic web applications and works well with databases and HTML.</w:t>
            </w:r>
          </w:p>
          <w:p w14:paraId="5CA23108" w14:textId="0619DFFE" w:rsidR="000757F2" w:rsidRDefault="000757F2" w:rsidP="005C3FA6">
            <w:pPr>
              <w:pStyle w:val="Header"/>
              <w:numPr>
                <w:ilvl w:val="0"/>
                <w:numId w:val="4"/>
              </w:numPr>
              <w:tabs>
                <w:tab w:val="clear" w:pos="4320"/>
                <w:tab w:val="clear" w:pos="8640"/>
              </w:tabs>
              <w:rPr>
                <w:rFonts w:ascii="Arial" w:hAnsi="Arial" w:cs="Arial"/>
              </w:rPr>
            </w:pPr>
            <w:r>
              <w:rPr>
                <w:rFonts w:ascii="Arial" w:hAnsi="Arial" w:cs="Arial"/>
              </w:rPr>
              <w:t>R: is a statistical programming language popular among data scientists.</w:t>
            </w:r>
          </w:p>
          <w:p w14:paraId="530E3ED6" w14:textId="227389BE" w:rsidR="000757F2" w:rsidRDefault="000757F2" w:rsidP="005C3FA6">
            <w:pPr>
              <w:pStyle w:val="Header"/>
              <w:numPr>
                <w:ilvl w:val="0"/>
                <w:numId w:val="4"/>
              </w:numPr>
              <w:tabs>
                <w:tab w:val="clear" w:pos="4320"/>
                <w:tab w:val="clear" w:pos="8640"/>
              </w:tabs>
              <w:rPr>
                <w:rFonts w:ascii="Arial" w:hAnsi="Arial" w:cs="Arial"/>
              </w:rPr>
            </w:pPr>
            <w:r>
              <w:rPr>
                <w:rFonts w:ascii="Arial" w:hAnsi="Arial" w:cs="Arial"/>
              </w:rPr>
              <w:t>Swift: Apple’s programming language, and it is required if you plan to develop applications for iOS and MacOS.</w:t>
            </w:r>
          </w:p>
          <w:p w14:paraId="5035C168" w14:textId="1B237DB4" w:rsidR="000757F2" w:rsidRDefault="000757F2" w:rsidP="005C3FA6">
            <w:pPr>
              <w:pStyle w:val="Header"/>
              <w:numPr>
                <w:ilvl w:val="0"/>
                <w:numId w:val="4"/>
              </w:numPr>
              <w:tabs>
                <w:tab w:val="clear" w:pos="4320"/>
                <w:tab w:val="clear" w:pos="8640"/>
              </w:tabs>
              <w:rPr>
                <w:rFonts w:ascii="Arial" w:hAnsi="Arial" w:cs="Arial"/>
              </w:rPr>
            </w:pPr>
            <w:r>
              <w:rPr>
                <w:rFonts w:ascii="Arial" w:hAnsi="Arial" w:cs="Arial"/>
              </w:rPr>
              <w:t>Kotlin: do JetBrains develop an open-source programming language. It is popularly used for web development, Android development, and more.</w:t>
            </w:r>
          </w:p>
          <w:p w14:paraId="5E4DA716" w14:textId="77777777" w:rsidR="001F50F0" w:rsidRDefault="001F50F0" w:rsidP="001F50F0">
            <w:pPr>
              <w:pStyle w:val="Header"/>
              <w:tabs>
                <w:tab w:val="clear" w:pos="4320"/>
                <w:tab w:val="clear" w:pos="8640"/>
              </w:tabs>
              <w:rPr>
                <w:rFonts w:ascii="Arial" w:hAnsi="Arial" w:cs="Arial"/>
              </w:rPr>
            </w:pPr>
          </w:p>
          <w:p w14:paraId="5397AE87" w14:textId="77777777" w:rsidR="0045577A" w:rsidRDefault="0045577A">
            <w:pPr>
              <w:pStyle w:val="Header"/>
              <w:tabs>
                <w:tab w:val="clear" w:pos="4320"/>
                <w:tab w:val="clear" w:pos="8640"/>
              </w:tabs>
              <w:rPr>
                <w:rFonts w:ascii="Arial" w:hAnsi="Arial" w:cs="Arial"/>
              </w:rPr>
            </w:pPr>
          </w:p>
          <w:p w14:paraId="3C2360D4" w14:textId="77777777" w:rsidR="0045577A" w:rsidRDefault="0045577A">
            <w:pPr>
              <w:pStyle w:val="Header"/>
              <w:tabs>
                <w:tab w:val="clear" w:pos="4320"/>
                <w:tab w:val="clear" w:pos="8640"/>
              </w:tabs>
              <w:rPr>
                <w:rFonts w:ascii="Arial" w:hAnsi="Arial" w:cs="Arial"/>
              </w:rPr>
            </w:pPr>
          </w:p>
          <w:p w14:paraId="292073F3" w14:textId="3F95396D" w:rsidR="001F50F0" w:rsidRDefault="00144036">
            <w:pPr>
              <w:pStyle w:val="Header"/>
              <w:tabs>
                <w:tab w:val="clear" w:pos="4320"/>
                <w:tab w:val="clear" w:pos="8640"/>
              </w:tabs>
              <w:rPr>
                <w:rFonts w:ascii="Arial" w:hAnsi="Arial" w:cs="Arial"/>
              </w:rPr>
            </w:pPr>
            <w:r>
              <w:rPr>
                <w:rFonts w:ascii="Arial" w:hAnsi="Arial" w:cs="Arial"/>
              </w:rPr>
              <w:t>This is a clear and powerful object-oriented programming language comparable to languages like Perl, Ruby, Scheme, or Java.</w:t>
            </w:r>
          </w:p>
          <w:p w14:paraId="465BB088" w14:textId="77777777" w:rsidR="00144036" w:rsidRDefault="00144036">
            <w:pPr>
              <w:pStyle w:val="Header"/>
              <w:tabs>
                <w:tab w:val="clear" w:pos="4320"/>
                <w:tab w:val="clear" w:pos="8640"/>
              </w:tabs>
              <w:rPr>
                <w:rFonts w:ascii="Arial" w:hAnsi="Arial" w:cs="Arial"/>
              </w:rPr>
            </w:pPr>
          </w:p>
          <w:p w14:paraId="24E33589" w14:textId="6D872F85" w:rsidR="00144036" w:rsidRDefault="00144036">
            <w:pPr>
              <w:pStyle w:val="Header"/>
              <w:tabs>
                <w:tab w:val="clear" w:pos="4320"/>
                <w:tab w:val="clear" w:pos="8640"/>
              </w:tabs>
              <w:rPr>
                <w:rFonts w:ascii="Arial" w:hAnsi="Arial" w:cs="Arial"/>
              </w:rPr>
            </w:pPr>
            <w:r>
              <w:rPr>
                <w:rFonts w:ascii="Arial" w:hAnsi="Arial" w:cs="Arial"/>
              </w:rPr>
              <w:t>Python’s Notable Features:</w:t>
            </w:r>
          </w:p>
          <w:p w14:paraId="35901084" w14:textId="77777777" w:rsidR="00144036" w:rsidRDefault="00144036">
            <w:pPr>
              <w:pStyle w:val="Header"/>
              <w:tabs>
                <w:tab w:val="clear" w:pos="4320"/>
                <w:tab w:val="clear" w:pos="8640"/>
              </w:tabs>
              <w:rPr>
                <w:rFonts w:ascii="Arial" w:hAnsi="Arial" w:cs="Arial"/>
              </w:rPr>
            </w:pPr>
          </w:p>
          <w:p w14:paraId="290EBC74" w14:textId="61F3A66E" w:rsidR="00144036" w:rsidRDefault="00144036" w:rsidP="00144036">
            <w:pPr>
              <w:pStyle w:val="Header"/>
              <w:numPr>
                <w:ilvl w:val="0"/>
                <w:numId w:val="5"/>
              </w:numPr>
              <w:tabs>
                <w:tab w:val="clear" w:pos="4320"/>
                <w:tab w:val="clear" w:pos="8640"/>
              </w:tabs>
              <w:rPr>
                <w:rFonts w:ascii="Arial" w:hAnsi="Arial" w:cs="Arial"/>
              </w:rPr>
            </w:pPr>
            <w:r>
              <w:rPr>
                <w:rFonts w:ascii="Arial" w:hAnsi="Arial" w:cs="Arial"/>
              </w:rPr>
              <w:t>The syntax is quite elegant making it easy to write.</w:t>
            </w:r>
          </w:p>
          <w:p w14:paraId="75100CD6" w14:textId="74C7EB0F" w:rsidR="00144036" w:rsidRDefault="00144036" w:rsidP="00144036">
            <w:pPr>
              <w:pStyle w:val="Header"/>
              <w:numPr>
                <w:ilvl w:val="0"/>
                <w:numId w:val="5"/>
              </w:numPr>
              <w:tabs>
                <w:tab w:val="clear" w:pos="4320"/>
                <w:tab w:val="clear" w:pos="8640"/>
              </w:tabs>
              <w:rPr>
                <w:rFonts w:ascii="Arial" w:hAnsi="Arial" w:cs="Arial"/>
              </w:rPr>
            </w:pPr>
            <w:r>
              <w:rPr>
                <w:rFonts w:ascii="Arial" w:hAnsi="Arial" w:cs="Arial"/>
              </w:rPr>
              <w:t>It is an easy-to-use language as it is simple to get your written program working on all operating systems.</w:t>
            </w:r>
          </w:p>
          <w:p w14:paraId="51F61909" w14:textId="3B7D3BEF" w:rsidR="00144036" w:rsidRDefault="00144036" w:rsidP="00144036">
            <w:pPr>
              <w:pStyle w:val="Header"/>
              <w:numPr>
                <w:ilvl w:val="0"/>
                <w:numId w:val="5"/>
              </w:numPr>
              <w:tabs>
                <w:tab w:val="clear" w:pos="4320"/>
                <w:tab w:val="clear" w:pos="8640"/>
              </w:tabs>
              <w:rPr>
                <w:rFonts w:ascii="Arial" w:hAnsi="Arial" w:cs="Arial"/>
              </w:rPr>
            </w:pPr>
            <w:r>
              <w:rPr>
                <w:rFonts w:ascii="Arial" w:hAnsi="Arial" w:cs="Arial"/>
              </w:rPr>
              <w:t>It is very maintainable.</w:t>
            </w:r>
          </w:p>
          <w:p w14:paraId="64513C29" w14:textId="06BDB71D" w:rsidR="00144036" w:rsidRDefault="00144036" w:rsidP="00144036">
            <w:pPr>
              <w:pStyle w:val="Header"/>
              <w:numPr>
                <w:ilvl w:val="0"/>
                <w:numId w:val="5"/>
              </w:numPr>
              <w:tabs>
                <w:tab w:val="clear" w:pos="4320"/>
                <w:tab w:val="clear" w:pos="8640"/>
              </w:tabs>
              <w:rPr>
                <w:rFonts w:ascii="Arial" w:hAnsi="Arial" w:cs="Arial"/>
              </w:rPr>
            </w:pPr>
            <w:r>
              <w:rPr>
                <w:rFonts w:ascii="Arial" w:hAnsi="Arial" w:cs="Arial"/>
              </w:rPr>
              <w:t>It comes with a large standard library that supports many common programming tasks.</w:t>
            </w:r>
          </w:p>
          <w:p w14:paraId="5B305A1B" w14:textId="3BB519F1" w:rsidR="00144036" w:rsidRDefault="00144036" w:rsidP="00144036">
            <w:pPr>
              <w:pStyle w:val="Header"/>
              <w:numPr>
                <w:ilvl w:val="0"/>
                <w:numId w:val="5"/>
              </w:numPr>
              <w:tabs>
                <w:tab w:val="clear" w:pos="4320"/>
                <w:tab w:val="clear" w:pos="8640"/>
              </w:tabs>
              <w:rPr>
                <w:rFonts w:ascii="Arial" w:hAnsi="Arial" w:cs="Arial"/>
              </w:rPr>
            </w:pPr>
            <w:r>
              <w:rPr>
                <w:rFonts w:ascii="Arial" w:hAnsi="Arial" w:cs="Arial"/>
              </w:rPr>
              <w:t>It has an interactive mode that makes it easy to test your code.</w:t>
            </w:r>
          </w:p>
          <w:p w14:paraId="7A130292" w14:textId="6E4C6772" w:rsidR="00144036" w:rsidRDefault="00144036" w:rsidP="00144036">
            <w:pPr>
              <w:pStyle w:val="Header"/>
              <w:numPr>
                <w:ilvl w:val="0"/>
                <w:numId w:val="5"/>
              </w:numPr>
              <w:tabs>
                <w:tab w:val="clear" w:pos="4320"/>
                <w:tab w:val="clear" w:pos="8640"/>
              </w:tabs>
              <w:rPr>
                <w:rFonts w:ascii="Arial" w:hAnsi="Arial" w:cs="Arial"/>
              </w:rPr>
            </w:pPr>
            <w:r>
              <w:rPr>
                <w:rFonts w:ascii="Arial" w:hAnsi="Arial" w:cs="Arial"/>
              </w:rPr>
              <w:t xml:space="preserve">It can be easily extended with new modules from compiled </w:t>
            </w:r>
            <w:r>
              <w:rPr>
                <w:rFonts w:ascii="Arial" w:hAnsi="Arial" w:cs="Arial"/>
              </w:rPr>
              <w:lastRenderedPageBreak/>
              <w:t>languages like C and C++.</w:t>
            </w:r>
          </w:p>
          <w:p w14:paraId="473ADEF1" w14:textId="5011C6B3" w:rsidR="00144036" w:rsidRDefault="00144036" w:rsidP="00144036">
            <w:pPr>
              <w:pStyle w:val="Header"/>
              <w:numPr>
                <w:ilvl w:val="0"/>
                <w:numId w:val="5"/>
              </w:numPr>
              <w:tabs>
                <w:tab w:val="clear" w:pos="4320"/>
                <w:tab w:val="clear" w:pos="8640"/>
              </w:tabs>
              <w:rPr>
                <w:rFonts w:ascii="Arial" w:hAnsi="Arial" w:cs="Arial"/>
              </w:rPr>
            </w:pPr>
            <w:r>
              <w:rPr>
                <w:rFonts w:ascii="Arial" w:hAnsi="Arial" w:cs="Arial"/>
              </w:rPr>
              <w:t>It can be embedded into applications to provide a programmable interface.</w:t>
            </w:r>
          </w:p>
          <w:p w14:paraId="11B55A2C" w14:textId="6BC908E7" w:rsidR="00144036" w:rsidRDefault="004F24C3" w:rsidP="00144036">
            <w:pPr>
              <w:pStyle w:val="Header"/>
              <w:numPr>
                <w:ilvl w:val="0"/>
                <w:numId w:val="5"/>
              </w:numPr>
              <w:tabs>
                <w:tab w:val="clear" w:pos="4320"/>
                <w:tab w:val="clear" w:pos="8640"/>
              </w:tabs>
              <w:rPr>
                <w:rFonts w:ascii="Arial" w:hAnsi="Arial" w:cs="Arial"/>
              </w:rPr>
            </w:pPr>
            <w:r>
              <w:rPr>
                <w:rFonts w:ascii="Arial" w:hAnsi="Arial" w:cs="Arial"/>
              </w:rPr>
              <w:t>It runs anywhere, including MacOS, Windows, Linux, and Unix.</w:t>
            </w:r>
          </w:p>
          <w:p w14:paraId="06D6737E" w14:textId="4D290A51" w:rsidR="004F24C3" w:rsidRDefault="004F24C3" w:rsidP="00144036">
            <w:pPr>
              <w:pStyle w:val="Header"/>
              <w:numPr>
                <w:ilvl w:val="0"/>
                <w:numId w:val="5"/>
              </w:numPr>
              <w:tabs>
                <w:tab w:val="clear" w:pos="4320"/>
                <w:tab w:val="clear" w:pos="8640"/>
              </w:tabs>
              <w:rPr>
                <w:rFonts w:ascii="Arial" w:hAnsi="Arial" w:cs="Arial"/>
              </w:rPr>
            </w:pPr>
            <w:r>
              <w:rPr>
                <w:rFonts w:ascii="Arial" w:hAnsi="Arial" w:cs="Arial"/>
              </w:rPr>
              <w:t>It is free in two senses: it costs nothing to download and use and can be modified and distributed.</w:t>
            </w:r>
          </w:p>
          <w:p w14:paraId="6977836F" w14:textId="77777777" w:rsidR="004F24C3" w:rsidRDefault="004F24C3" w:rsidP="004F24C3">
            <w:pPr>
              <w:pStyle w:val="Header"/>
              <w:tabs>
                <w:tab w:val="clear" w:pos="4320"/>
                <w:tab w:val="clear" w:pos="8640"/>
              </w:tabs>
              <w:rPr>
                <w:rFonts w:ascii="Arial" w:hAnsi="Arial" w:cs="Arial"/>
              </w:rPr>
            </w:pPr>
          </w:p>
          <w:p w14:paraId="21FF4768" w14:textId="139CD1DD" w:rsidR="004F24C3" w:rsidRDefault="004F24C3" w:rsidP="004F24C3">
            <w:pPr>
              <w:pStyle w:val="Header"/>
              <w:tabs>
                <w:tab w:val="clear" w:pos="4320"/>
                <w:tab w:val="clear" w:pos="8640"/>
              </w:tabs>
              <w:rPr>
                <w:rFonts w:ascii="Arial" w:hAnsi="Arial" w:cs="Arial"/>
              </w:rPr>
            </w:pPr>
            <w:r>
              <w:rPr>
                <w:rFonts w:ascii="Arial" w:hAnsi="Arial" w:cs="Arial"/>
              </w:rPr>
              <w:t>Some Programming-Language Features of Python include:</w:t>
            </w:r>
          </w:p>
          <w:p w14:paraId="61B2827C" w14:textId="77777777" w:rsidR="004F24C3" w:rsidRDefault="004F24C3" w:rsidP="004F24C3">
            <w:pPr>
              <w:pStyle w:val="Header"/>
              <w:tabs>
                <w:tab w:val="clear" w:pos="4320"/>
                <w:tab w:val="clear" w:pos="8640"/>
              </w:tabs>
              <w:rPr>
                <w:rFonts w:ascii="Arial" w:hAnsi="Arial" w:cs="Arial"/>
              </w:rPr>
            </w:pPr>
          </w:p>
          <w:p w14:paraId="2259D83B" w14:textId="21E84822" w:rsidR="004F24C3" w:rsidRDefault="004F24C3" w:rsidP="004F24C3">
            <w:pPr>
              <w:pStyle w:val="Header"/>
              <w:numPr>
                <w:ilvl w:val="0"/>
                <w:numId w:val="6"/>
              </w:numPr>
              <w:tabs>
                <w:tab w:val="clear" w:pos="4320"/>
                <w:tab w:val="clear" w:pos="8640"/>
              </w:tabs>
              <w:rPr>
                <w:rFonts w:ascii="Arial" w:hAnsi="Arial" w:cs="Arial"/>
              </w:rPr>
            </w:pPr>
            <w:r>
              <w:rPr>
                <w:rFonts w:ascii="Arial" w:hAnsi="Arial" w:cs="Arial"/>
              </w:rPr>
              <w:t>It includes a variety of data types like numbers, strings, lists, and dictionaries.</w:t>
            </w:r>
          </w:p>
          <w:p w14:paraId="69C97820" w14:textId="184972F6" w:rsidR="004F24C3" w:rsidRDefault="004F24C3" w:rsidP="004F24C3">
            <w:pPr>
              <w:pStyle w:val="Header"/>
              <w:numPr>
                <w:ilvl w:val="0"/>
                <w:numId w:val="6"/>
              </w:numPr>
              <w:tabs>
                <w:tab w:val="clear" w:pos="4320"/>
                <w:tab w:val="clear" w:pos="8640"/>
              </w:tabs>
              <w:rPr>
                <w:rFonts w:ascii="Arial" w:hAnsi="Arial" w:cs="Arial"/>
              </w:rPr>
            </w:pPr>
            <w:r>
              <w:rPr>
                <w:rFonts w:ascii="Arial" w:hAnsi="Arial" w:cs="Arial"/>
              </w:rPr>
              <w:t>It supports object-oriented programming with classes and multiple inheritances.</w:t>
            </w:r>
          </w:p>
          <w:p w14:paraId="3276CA37" w14:textId="5EEDC24F" w:rsidR="004F24C3" w:rsidRDefault="004F24C3" w:rsidP="004F24C3">
            <w:pPr>
              <w:pStyle w:val="Header"/>
              <w:numPr>
                <w:ilvl w:val="0"/>
                <w:numId w:val="6"/>
              </w:numPr>
              <w:tabs>
                <w:tab w:val="clear" w:pos="4320"/>
                <w:tab w:val="clear" w:pos="8640"/>
              </w:tabs>
              <w:rPr>
                <w:rFonts w:ascii="Arial" w:hAnsi="Arial" w:cs="Arial"/>
              </w:rPr>
            </w:pPr>
            <w:r>
              <w:rPr>
                <w:rFonts w:ascii="Arial" w:hAnsi="Arial" w:cs="Arial"/>
              </w:rPr>
              <w:t>Its code can be grouped into modules and packages.</w:t>
            </w:r>
          </w:p>
          <w:p w14:paraId="30471FC8" w14:textId="6EE1455E" w:rsidR="004F24C3" w:rsidRDefault="004F24C3" w:rsidP="004F24C3">
            <w:pPr>
              <w:pStyle w:val="Header"/>
              <w:numPr>
                <w:ilvl w:val="0"/>
                <w:numId w:val="6"/>
              </w:numPr>
              <w:tabs>
                <w:tab w:val="clear" w:pos="4320"/>
                <w:tab w:val="clear" w:pos="8640"/>
              </w:tabs>
              <w:rPr>
                <w:rFonts w:ascii="Arial" w:hAnsi="Arial" w:cs="Arial"/>
              </w:rPr>
            </w:pPr>
            <w:r>
              <w:rPr>
                <w:rFonts w:ascii="Arial" w:hAnsi="Arial" w:cs="Arial"/>
              </w:rPr>
              <w:t>It supports raising and catching exceptions, resulting in cleaner error handling.</w:t>
            </w:r>
          </w:p>
          <w:p w14:paraId="50A9D49A" w14:textId="5C2B2E8E" w:rsidR="004F24C3" w:rsidRDefault="004F24C3" w:rsidP="004F24C3">
            <w:pPr>
              <w:pStyle w:val="Header"/>
              <w:numPr>
                <w:ilvl w:val="0"/>
                <w:numId w:val="6"/>
              </w:numPr>
              <w:tabs>
                <w:tab w:val="clear" w:pos="4320"/>
                <w:tab w:val="clear" w:pos="8640"/>
              </w:tabs>
              <w:rPr>
                <w:rFonts w:ascii="Arial" w:hAnsi="Arial" w:cs="Arial"/>
              </w:rPr>
            </w:pPr>
            <w:r>
              <w:rPr>
                <w:rFonts w:ascii="Arial" w:hAnsi="Arial" w:cs="Arial"/>
              </w:rPr>
              <w:t>Data types are strongly and dynamically typed.</w:t>
            </w:r>
          </w:p>
          <w:p w14:paraId="1E29FF1A" w14:textId="3377CF6C" w:rsidR="004F24C3" w:rsidRDefault="004F24C3" w:rsidP="004F24C3">
            <w:pPr>
              <w:pStyle w:val="Header"/>
              <w:numPr>
                <w:ilvl w:val="0"/>
                <w:numId w:val="6"/>
              </w:numPr>
              <w:tabs>
                <w:tab w:val="clear" w:pos="4320"/>
                <w:tab w:val="clear" w:pos="8640"/>
              </w:tabs>
              <w:rPr>
                <w:rFonts w:ascii="Arial" w:hAnsi="Arial" w:cs="Arial"/>
              </w:rPr>
            </w:pPr>
            <w:r>
              <w:rPr>
                <w:rFonts w:ascii="Arial" w:hAnsi="Arial" w:cs="Arial"/>
              </w:rPr>
              <w:t>It contains advanced programming features such as generators and list comprehensions.</w:t>
            </w:r>
          </w:p>
          <w:p w14:paraId="6D483DD5" w14:textId="0574029A" w:rsidR="004F24C3" w:rsidRDefault="004F24C3" w:rsidP="004F24C3">
            <w:pPr>
              <w:pStyle w:val="Header"/>
              <w:numPr>
                <w:ilvl w:val="0"/>
                <w:numId w:val="6"/>
              </w:numPr>
              <w:tabs>
                <w:tab w:val="clear" w:pos="4320"/>
                <w:tab w:val="clear" w:pos="8640"/>
              </w:tabs>
              <w:rPr>
                <w:rFonts w:ascii="Arial" w:hAnsi="Arial" w:cs="Arial"/>
              </w:rPr>
            </w:pPr>
            <w:r>
              <w:rPr>
                <w:rFonts w:ascii="Arial" w:hAnsi="Arial" w:cs="Arial"/>
              </w:rPr>
              <w:t>It has automatic memory management that frees up memory.</w:t>
            </w:r>
          </w:p>
          <w:p w14:paraId="15B0E81E" w14:textId="77777777" w:rsidR="00AB2CE6" w:rsidRDefault="00AB2CE6">
            <w:pPr>
              <w:pStyle w:val="Header"/>
              <w:tabs>
                <w:tab w:val="clear" w:pos="4320"/>
                <w:tab w:val="clear" w:pos="8640"/>
              </w:tabs>
              <w:rPr>
                <w:rFonts w:ascii="Arial" w:hAnsi="Arial" w:cs="Arial"/>
              </w:rPr>
            </w:pPr>
          </w:p>
          <w:p w14:paraId="0F221128" w14:textId="77777777" w:rsidR="008863F4" w:rsidRDefault="008863F4">
            <w:pPr>
              <w:pStyle w:val="Header"/>
              <w:tabs>
                <w:tab w:val="clear" w:pos="4320"/>
                <w:tab w:val="clear" w:pos="8640"/>
              </w:tabs>
              <w:rPr>
                <w:rFonts w:ascii="Arial" w:hAnsi="Arial" w:cs="Arial"/>
              </w:rPr>
            </w:pPr>
          </w:p>
          <w:p w14:paraId="12C2E899" w14:textId="77777777" w:rsidR="009B59C8" w:rsidRDefault="009B59C8">
            <w:pPr>
              <w:pStyle w:val="Header"/>
              <w:tabs>
                <w:tab w:val="clear" w:pos="4320"/>
                <w:tab w:val="clear" w:pos="8640"/>
              </w:tabs>
              <w:rPr>
                <w:rFonts w:ascii="Arial" w:hAnsi="Arial" w:cs="Arial"/>
              </w:rPr>
            </w:pPr>
          </w:p>
          <w:p w14:paraId="7D3EA7B1" w14:textId="463FD26D" w:rsidR="009B59C8" w:rsidRDefault="009F5DBC">
            <w:pPr>
              <w:pStyle w:val="Header"/>
              <w:tabs>
                <w:tab w:val="clear" w:pos="4320"/>
                <w:tab w:val="clear" w:pos="8640"/>
              </w:tabs>
              <w:rPr>
                <w:rFonts w:ascii="Arial" w:hAnsi="Arial" w:cs="Arial"/>
              </w:rPr>
            </w:pPr>
            <w:r>
              <w:rPr>
                <w:rFonts w:ascii="Arial" w:hAnsi="Arial" w:cs="Arial"/>
              </w:rPr>
              <w:t>Glossary:</w:t>
            </w:r>
          </w:p>
          <w:p w14:paraId="40783119" w14:textId="77777777" w:rsidR="009F5DBC" w:rsidRDefault="009F5DBC">
            <w:pPr>
              <w:pStyle w:val="Header"/>
              <w:tabs>
                <w:tab w:val="clear" w:pos="4320"/>
                <w:tab w:val="clear" w:pos="864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3521"/>
            </w:tblGrid>
            <w:tr w:rsidR="00FE3281" w14:paraId="13BEC2A9" w14:textId="77777777">
              <w:tc>
                <w:tcPr>
                  <w:tcW w:w="3520" w:type="dxa"/>
                  <w:shd w:val="clear" w:color="auto" w:fill="auto"/>
                </w:tcPr>
                <w:p w14:paraId="1F6BB19D" w14:textId="1A7BDD20" w:rsidR="00FE3281" w:rsidRDefault="00FE3281">
                  <w:pPr>
                    <w:pStyle w:val="Header"/>
                    <w:tabs>
                      <w:tab w:val="clear" w:pos="4320"/>
                      <w:tab w:val="clear" w:pos="8640"/>
                    </w:tabs>
                    <w:rPr>
                      <w:rFonts w:ascii="Arial" w:hAnsi="Arial" w:cs="Arial"/>
                    </w:rPr>
                  </w:pPr>
                  <w:r>
                    <w:rPr>
                      <w:rFonts w:ascii="Arial" w:hAnsi="Arial" w:cs="Arial"/>
                    </w:rPr>
                    <w:t>Hashmark</w:t>
                  </w:r>
                </w:p>
              </w:tc>
              <w:tc>
                <w:tcPr>
                  <w:tcW w:w="3521" w:type="dxa"/>
                  <w:shd w:val="clear" w:color="auto" w:fill="auto"/>
                </w:tcPr>
                <w:p w14:paraId="018984F8" w14:textId="2B3E513F" w:rsidR="00FE3281" w:rsidRDefault="00FE3281">
                  <w:pPr>
                    <w:pStyle w:val="Header"/>
                    <w:tabs>
                      <w:tab w:val="clear" w:pos="4320"/>
                      <w:tab w:val="clear" w:pos="8640"/>
                    </w:tabs>
                    <w:rPr>
                      <w:rFonts w:ascii="Arial" w:hAnsi="Arial" w:cs="Arial"/>
                    </w:rPr>
                  </w:pPr>
                  <w:r>
                    <w:rPr>
                      <w:rFonts w:ascii="Arial" w:hAnsi="Arial" w:cs="Arial"/>
                    </w:rPr>
                    <w:t>A hashmark, hash character, or hashtag (#) tells the interpreter to ignore the rest of the line of code.</w:t>
                  </w:r>
                </w:p>
              </w:tc>
            </w:tr>
            <w:tr w:rsidR="00FE3281" w14:paraId="515E4740" w14:textId="77777777">
              <w:tc>
                <w:tcPr>
                  <w:tcW w:w="3520" w:type="dxa"/>
                  <w:shd w:val="clear" w:color="auto" w:fill="auto"/>
                </w:tcPr>
                <w:p w14:paraId="183E9973" w14:textId="24FF3C61" w:rsidR="00FE3281" w:rsidRDefault="00FE3281">
                  <w:pPr>
                    <w:pStyle w:val="Header"/>
                    <w:tabs>
                      <w:tab w:val="clear" w:pos="4320"/>
                      <w:tab w:val="clear" w:pos="8640"/>
                    </w:tabs>
                    <w:rPr>
                      <w:rFonts w:ascii="Arial" w:hAnsi="Arial" w:cs="Arial"/>
                    </w:rPr>
                  </w:pPr>
                  <w:r>
                    <w:rPr>
                      <w:rFonts w:ascii="Arial" w:hAnsi="Arial" w:cs="Arial"/>
                    </w:rPr>
                    <w:t>Indentation</w:t>
                  </w:r>
                </w:p>
              </w:tc>
              <w:tc>
                <w:tcPr>
                  <w:tcW w:w="3521" w:type="dxa"/>
                  <w:shd w:val="clear" w:color="auto" w:fill="auto"/>
                </w:tcPr>
                <w:p w14:paraId="34919DC4" w14:textId="73ACBD73" w:rsidR="00FE3281" w:rsidRDefault="00FE3281">
                  <w:pPr>
                    <w:pStyle w:val="Header"/>
                    <w:tabs>
                      <w:tab w:val="clear" w:pos="4320"/>
                      <w:tab w:val="clear" w:pos="8640"/>
                    </w:tabs>
                    <w:rPr>
                      <w:rFonts w:ascii="Arial" w:hAnsi="Arial" w:cs="Arial"/>
                    </w:rPr>
                  </w:pPr>
                  <w:r>
                    <w:rPr>
                      <w:rFonts w:ascii="Arial" w:hAnsi="Arial" w:cs="Arial"/>
                    </w:rPr>
                    <w:t>This is the space at the beginning of each line of code</w:t>
                  </w:r>
                  <w:r w:rsidR="00820C1D">
                    <w:rPr>
                      <w:rFonts w:ascii="Arial" w:hAnsi="Arial" w:cs="Arial"/>
                    </w:rPr>
                    <w:t xml:space="preserve"> and indicates a new line.</w:t>
                  </w:r>
                </w:p>
              </w:tc>
            </w:tr>
            <w:tr w:rsidR="00FE3281" w14:paraId="28E473F9" w14:textId="77777777">
              <w:tc>
                <w:tcPr>
                  <w:tcW w:w="3520" w:type="dxa"/>
                  <w:shd w:val="clear" w:color="auto" w:fill="auto"/>
                </w:tcPr>
                <w:p w14:paraId="28E038AE" w14:textId="4ED98A67" w:rsidR="00FE3281" w:rsidRDefault="00820C1D">
                  <w:pPr>
                    <w:pStyle w:val="Header"/>
                    <w:tabs>
                      <w:tab w:val="clear" w:pos="4320"/>
                      <w:tab w:val="clear" w:pos="8640"/>
                    </w:tabs>
                    <w:rPr>
                      <w:rFonts w:ascii="Arial" w:hAnsi="Arial" w:cs="Arial"/>
                    </w:rPr>
                  </w:pPr>
                  <w:r>
                    <w:rPr>
                      <w:rFonts w:ascii="Arial" w:hAnsi="Arial" w:cs="Arial"/>
                    </w:rPr>
                    <w:t>Source code</w:t>
                  </w:r>
                </w:p>
              </w:tc>
              <w:tc>
                <w:tcPr>
                  <w:tcW w:w="3521" w:type="dxa"/>
                  <w:shd w:val="clear" w:color="auto" w:fill="auto"/>
                </w:tcPr>
                <w:p w14:paraId="3CEB45E0" w14:textId="68D85498" w:rsidR="00FE3281" w:rsidRDefault="00820C1D">
                  <w:pPr>
                    <w:pStyle w:val="Header"/>
                    <w:tabs>
                      <w:tab w:val="clear" w:pos="4320"/>
                      <w:tab w:val="clear" w:pos="8640"/>
                    </w:tabs>
                    <w:rPr>
                      <w:rFonts w:ascii="Arial" w:hAnsi="Arial" w:cs="Arial"/>
                    </w:rPr>
                  </w:pPr>
                  <w:r>
                    <w:rPr>
                      <w:rFonts w:ascii="Arial" w:hAnsi="Arial" w:cs="Arial"/>
                    </w:rPr>
                    <w:t>The human-readable instructions a coder writes to develop programs.</w:t>
                  </w:r>
                </w:p>
              </w:tc>
            </w:tr>
            <w:tr w:rsidR="00FE3281" w14:paraId="2E392A5F" w14:textId="77777777">
              <w:tc>
                <w:tcPr>
                  <w:tcW w:w="3520" w:type="dxa"/>
                  <w:shd w:val="clear" w:color="auto" w:fill="auto"/>
                </w:tcPr>
                <w:p w14:paraId="5F41E9E0" w14:textId="12E9425F" w:rsidR="00FE3281" w:rsidRDefault="00820C1D">
                  <w:pPr>
                    <w:pStyle w:val="Header"/>
                    <w:tabs>
                      <w:tab w:val="clear" w:pos="4320"/>
                      <w:tab w:val="clear" w:pos="8640"/>
                    </w:tabs>
                    <w:rPr>
                      <w:rFonts w:ascii="Arial" w:hAnsi="Arial" w:cs="Arial"/>
                    </w:rPr>
                  </w:pPr>
                  <w:r>
                    <w:rPr>
                      <w:rFonts w:ascii="Arial" w:hAnsi="Arial" w:cs="Arial"/>
                    </w:rPr>
                    <w:lastRenderedPageBreak/>
                    <w:t>Interpreter</w:t>
                  </w:r>
                </w:p>
              </w:tc>
              <w:tc>
                <w:tcPr>
                  <w:tcW w:w="3521" w:type="dxa"/>
                  <w:shd w:val="clear" w:color="auto" w:fill="auto"/>
                </w:tcPr>
                <w:p w14:paraId="7EB62F15" w14:textId="29932EBE" w:rsidR="00FE3281" w:rsidRDefault="00820C1D">
                  <w:pPr>
                    <w:pStyle w:val="Header"/>
                    <w:tabs>
                      <w:tab w:val="clear" w:pos="4320"/>
                      <w:tab w:val="clear" w:pos="8640"/>
                    </w:tabs>
                    <w:rPr>
                      <w:rFonts w:ascii="Arial" w:hAnsi="Arial" w:cs="Arial"/>
                    </w:rPr>
                  </w:pPr>
                  <w:r>
                    <w:rPr>
                      <w:rFonts w:ascii="Arial" w:hAnsi="Arial" w:cs="Arial"/>
                    </w:rPr>
                    <w:t>This is a computer program that translates source code into machine code that the computer can read and execute.</w:t>
                  </w:r>
                </w:p>
              </w:tc>
            </w:tr>
            <w:tr w:rsidR="00FE3281" w14:paraId="25451C69" w14:textId="77777777">
              <w:tc>
                <w:tcPr>
                  <w:tcW w:w="3520" w:type="dxa"/>
                  <w:shd w:val="clear" w:color="auto" w:fill="auto"/>
                </w:tcPr>
                <w:p w14:paraId="621B4E29" w14:textId="07B89FA1" w:rsidR="00FE3281" w:rsidRDefault="00820C1D">
                  <w:pPr>
                    <w:pStyle w:val="Header"/>
                    <w:tabs>
                      <w:tab w:val="clear" w:pos="4320"/>
                      <w:tab w:val="clear" w:pos="8640"/>
                    </w:tabs>
                    <w:rPr>
                      <w:rFonts w:ascii="Arial" w:hAnsi="Arial" w:cs="Arial"/>
                    </w:rPr>
                  </w:pPr>
                  <w:r>
                    <w:rPr>
                      <w:rFonts w:ascii="Arial" w:hAnsi="Arial" w:cs="Arial"/>
                    </w:rPr>
                    <w:t>Newline</w:t>
                  </w:r>
                </w:p>
              </w:tc>
              <w:tc>
                <w:tcPr>
                  <w:tcW w:w="3521" w:type="dxa"/>
                  <w:shd w:val="clear" w:color="auto" w:fill="auto"/>
                </w:tcPr>
                <w:p w14:paraId="4C9257F4" w14:textId="0BE8170D" w:rsidR="00FE3281" w:rsidRDefault="00820C1D">
                  <w:pPr>
                    <w:pStyle w:val="Header"/>
                    <w:tabs>
                      <w:tab w:val="clear" w:pos="4320"/>
                      <w:tab w:val="clear" w:pos="8640"/>
                    </w:tabs>
                    <w:rPr>
                      <w:rFonts w:ascii="Arial" w:hAnsi="Arial" w:cs="Arial"/>
                    </w:rPr>
                  </w:pPr>
                  <w:r>
                    <w:rPr>
                      <w:rFonts w:ascii="Arial" w:hAnsi="Arial" w:cs="Arial"/>
                    </w:rPr>
                    <w:t>The “\n” is used to create a new line. If inserted into a string, all characters after the \n will be added to the new line.</w:t>
                  </w:r>
                </w:p>
              </w:tc>
            </w:tr>
            <w:tr w:rsidR="00FE3281" w14:paraId="36674D0D" w14:textId="77777777">
              <w:tc>
                <w:tcPr>
                  <w:tcW w:w="3520" w:type="dxa"/>
                  <w:shd w:val="clear" w:color="auto" w:fill="auto"/>
                </w:tcPr>
                <w:p w14:paraId="675FA9C8" w14:textId="28A02F3A" w:rsidR="00FE3281" w:rsidRDefault="00820C1D">
                  <w:pPr>
                    <w:pStyle w:val="Header"/>
                    <w:tabs>
                      <w:tab w:val="clear" w:pos="4320"/>
                      <w:tab w:val="clear" w:pos="8640"/>
                    </w:tabs>
                    <w:rPr>
                      <w:rFonts w:ascii="Arial" w:hAnsi="Arial" w:cs="Arial"/>
                    </w:rPr>
                  </w:pPr>
                  <w:r>
                    <w:rPr>
                      <w:rFonts w:ascii="Arial" w:hAnsi="Arial" w:cs="Arial"/>
                    </w:rPr>
                    <w:t>Comment out</w:t>
                  </w:r>
                </w:p>
              </w:tc>
              <w:tc>
                <w:tcPr>
                  <w:tcW w:w="3521" w:type="dxa"/>
                  <w:shd w:val="clear" w:color="auto" w:fill="auto"/>
                </w:tcPr>
                <w:p w14:paraId="5C013BFD" w14:textId="604136C3" w:rsidR="00FE3281" w:rsidRDefault="00820C1D">
                  <w:pPr>
                    <w:pStyle w:val="Header"/>
                    <w:tabs>
                      <w:tab w:val="clear" w:pos="4320"/>
                      <w:tab w:val="clear" w:pos="8640"/>
                    </w:tabs>
                    <w:rPr>
                      <w:rFonts w:ascii="Arial" w:hAnsi="Arial" w:cs="Arial"/>
                    </w:rPr>
                  </w:pPr>
                  <w:r>
                    <w:rPr>
                      <w:rFonts w:ascii="Arial" w:hAnsi="Arial" w:cs="Arial"/>
                    </w:rPr>
                    <w:t xml:space="preserve">Commenting out code </w:t>
                  </w:r>
                  <w:r w:rsidR="00707F89">
                    <w:rPr>
                      <w:rFonts w:ascii="Arial" w:hAnsi="Arial" w:cs="Arial"/>
                    </w:rPr>
                    <w:t>describes using the hashmark to turn code into a comment so that Python will ignore it.</w:t>
                  </w:r>
                </w:p>
              </w:tc>
            </w:tr>
            <w:tr w:rsidR="00FE3281" w14:paraId="5FB93085" w14:textId="77777777">
              <w:tc>
                <w:tcPr>
                  <w:tcW w:w="3520" w:type="dxa"/>
                  <w:shd w:val="clear" w:color="auto" w:fill="auto"/>
                </w:tcPr>
                <w:p w14:paraId="3403B408" w14:textId="58A64650" w:rsidR="00FE3281" w:rsidRDefault="00707F89">
                  <w:pPr>
                    <w:pStyle w:val="Header"/>
                    <w:tabs>
                      <w:tab w:val="clear" w:pos="4320"/>
                      <w:tab w:val="clear" w:pos="8640"/>
                    </w:tabs>
                    <w:rPr>
                      <w:rFonts w:ascii="Arial" w:hAnsi="Arial" w:cs="Arial"/>
                    </w:rPr>
                  </w:pPr>
                  <w:r>
                    <w:rPr>
                      <w:rFonts w:ascii="Arial" w:hAnsi="Arial" w:cs="Arial"/>
                    </w:rPr>
                    <w:t>Docstring</w:t>
                  </w:r>
                </w:p>
              </w:tc>
              <w:tc>
                <w:tcPr>
                  <w:tcW w:w="3521" w:type="dxa"/>
                  <w:shd w:val="clear" w:color="auto" w:fill="auto"/>
                </w:tcPr>
                <w:p w14:paraId="0D1E5540" w14:textId="38DCE26C" w:rsidR="00FE3281" w:rsidRDefault="00707F89">
                  <w:pPr>
                    <w:pStyle w:val="Header"/>
                    <w:tabs>
                      <w:tab w:val="clear" w:pos="4320"/>
                      <w:tab w:val="clear" w:pos="8640"/>
                    </w:tabs>
                    <w:rPr>
                      <w:rFonts w:ascii="Arial" w:hAnsi="Arial" w:cs="Arial"/>
                    </w:rPr>
                  </w:pPr>
                  <w:r>
                    <w:rPr>
                      <w:rFonts w:ascii="Arial" w:hAnsi="Arial" w:cs="Arial"/>
                    </w:rPr>
                    <w:t xml:space="preserve">This is a string literal used to document a specific class, module, </w:t>
                  </w:r>
                  <w:proofErr w:type="gramStart"/>
                  <w:r>
                    <w:rPr>
                      <w:rFonts w:ascii="Arial" w:hAnsi="Arial" w:cs="Arial"/>
                    </w:rPr>
                    <w:t>method</w:t>
                  </w:r>
                  <w:proofErr w:type="gramEnd"/>
                  <w:r>
                    <w:rPr>
                      <w:rFonts w:ascii="Arial" w:hAnsi="Arial" w:cs="Arial"/>
                    </w:rPr>
                    <w:t xml:space="preserve"> or function.</w:t>
                  </w:r>
                </w:p>
              </w:tc>
            </w:tr>
          </w:tbl>
          <w:p w14:paraId="4F786A3C" w14:textId="77777777" w:rsidR="009F5DBC" w:rsidRDefault="009F5DBC">
            <w:pPr>
              <w:pStyle w:val="Header"/>
              <w:tabs>
                <w:tab w:val="clear" w:pos="4320"/>
                <w:tab w:val="clear" w:pos="8640"/>
              </w:tabs>
              <w:rPr>
                <w:rFonts w:ascii="Arial" w:hAnsi="Arial" w:cs="Arial"/>
              </w:rPr>
            </w:pPr>
          </w:p>
          <w:p w14:paraId="64AB8C9B" w14:textId="77777777" w:rsidR="00FA3E0C" w:rsidRDefault="00FA3E0C">
            <w:pPr>
              <w:pStyle w:val="Header"/>
              <w:tabs>
                <w:tab w:val="clear" w:pos="4320"/>
                <w:tab w:val="clear" w:pos="8640"/>
              </w:tabs>
              <w:rPr>
                <w:rFonts w:ascii="Arial" w:hAnsi="Arial" w:cs="Arial"/>
              </w:rPr>
            </w:pPr>
          </w:p>
          <w:p w14:paraId="3533BACF" w14:textId="4BB995A0" w:rsidR="00707F89" w:rsidRDefault="00707F89">
            <w:pPr>
              <w:pStyle w:val="Header"/>
              <w:tabs>
                <w:tab w:val="clear" w:pos="4320"/>
                <w:tab w:val="clear" w:pos="8640"/>
              </w:tabs>
              <w:rPr>
                <w:rFonts w:ascii="Arial" w:hAnsi="Arial" w:cs="Arial"/>
              </w:rPr>
            </w:pPr>
            <w:r>
              <w:rPr>
                <w:rFonts w:ascii="Arial" w:hAnsi="Arial" w:cs="Arial"/>
              </w:rPr>
              <w:t>How to Comment in Python:</w:t>
            </w:r>
          </w:p>
          <w:p w14:paraId="13140877" w14:textId="77777777" w:rsidR="00707F89" w:rsidRDefault="00707F89">
            <w:pPr>
              <w:pStyle w:val="Header"/>
              <w:tabs>
                <w:tab w:val="clear" w:pos="4320"/>
                <w:tab w:val="clear" w:pos="8640"/>
              </w:tabs>
              <w:rPr>
                <w:rFonts w:ascii="Arial" w:hAnsi="Arial" w:cs="Arial"/>
              </w:rPr>
            </w:pPr>
          </w:p>
          <w:p w14:paraId="399606FD" w14:textId="6FC02C39" w:rsidR="00707F89" w:rsidRDefault="00427776">
            <w:pPr>
              <w:pStyle w:val="Header"/>
              <w:tabs>
                <w:tab w:val="clear" w:pos="4320"/>
                <w:tab w:val="clear" w:pos="8640"/>
              </w:tabs>
              <w:rPr>
                <w:rFonts w:ascii="Arial" w:hAnsi="Arial" w:cs="Arial"/>
              </w:rPr>
            </w:pPr>
            <w:r>
              <w:rPr>
                <w:rFonts w:ascii="Arial" w:hAnsi="Arial" w:cs="Arial"/>
              </w:rPr>
              <w:t xml:space="preserve">To add a </w:t>
            </w:r>
            <w:proofErr w:type="gramStart"/>
            <w:r>
              <w:rPr>
                <w:rFonts w:ascii="Arial" w:hAnsi="Arial" w:cs="Arial"/>
              </w:rPr>
              <w:t>comment</w:t>
            </w:r>
            <w:proofErr w:type="gramEnd"/>
            <w:r>
              <w:rPr>
                <w:rFonts w:ascii="Arial" w:hAnsi="Arial" w:cs="Arial"/>
              </w:rPr>
              <w:t xml:space="preserve"> you follow these steps:</w:t>
            </w:r>
          </w:p>
          <w:p w14:paraId="134CC36B" w14:textId="77777777" w:rsidR="00427776" w:rsidRDefault="00427776">
            <w:pPr>
              <w:pStyle w:val="Header"/>
              <w:tabs>
                <w:tab w:val="clear" w:pos="4320"/>
                <w:tab w:val="clear" w:pos="8640"/>
              </w:tabs>
              <w:rPr>
                <w:rFonts w:ascii="Arial" w:hAnsi="Arial" w:cs="Arial"/>
              </w:rPr>
            </w:pPr>
          </w:p>
          <w:p w14:paraId="09BFA2B9" w14:textId="49B1A381" w:rsidR="00427776" w:rsidRDefault="00427776" w:rsidP="00427776">
            <w:pPr>
              <w:pStyle w:val="Header"/>
              <w:numPr>
                <w:ilvl w:val="0"/>
                <w:numId w:val="7"/>
              </w:numPr>
              <w:tabs>
                <w:tab w:val="clear" w:pos="4320"/>
                <w:tab w:val="clear" w:pos="8640"/>
              </w:tabs>
              <w:rPr>
                <w:rFonts w:ascii="Arial" w:hAnsi="Arial" w:cs="Arial"/>
              </w:rPr>
            </w:pPr>
            <w:r>
              <w:rPr>
                <w:rFonts w:ascii="Arial" w:hAnsi="Arial" w:cs="Arial"/>
              </w:rPr>
              <w:t>Make sure your comment begins at the same indent level as the code it’s about.</w:t>
            </w:r>
          </w:p>
          <w:p w14:paraId="5A5D08FE" w14:textId="5D0360F5" w:rsidR="00427776" w:rsidRDefault="00427776" w:rsidP="00427776">
            <w:pPr>
              <w:pStyle w:val="Header"/>
              <w:numPr>
                <w:ilvl w:val="0"/>
                <w:numId w:val="7"/>
              </w:numPr>
              <w:tabs>
                <w:tab w:val="clear" w:pos="4320"/>
                <w:tab w:val="clear" w:pos="8640"/>
              </w:tabs>
              <w:rPr>
                <w:rFonts w:ascii="Arial" w:hAnsi="Arial" w:cs="Arial"/>
              </w:rPr>
            </w:pPr>
            <w:r>
              <w:rPr>
                <w:rFonts w:ascii="Arial" w:hAnsi="Arial" w:cs="Arial"/>
              </w:rPr>
              <w:t xml:space="preserve">Begin with the </w:t>
            </w:r>
            <w:r w:rsidR="009B640E">
              <w:rPr>
                <w:rFonts w:ascii="Arial" w:hAnsi="Arial" w:cs="Arial"/>
              </w:rPr>
              <w:t>hashtag</w:t>
            </w:r>
            <w:r>
              <w:rPr>
                <w:rFonts w:ascii="Arial" w:hAnsi="Arial" w:cs="Arial"/>
              </w:rPr>
              <w:t xml:space="preserve"> (#)</w:t>
            </w:r>
            <w:r w:rsidR="004C2F79">
              <w:rPr>
                <w:rFonts w:ascii="Arial" w:hAnsi="Arial" w:cs="Arial"/>
              </w:rPr>
              <w:t xml:space="preserve"> and a space. The hash character tells the interpreter to ignore the rest of the line of code.</w:t>
            </w:r>
          </w:p>
          <w:p w14:paraId="7F77B49E" w14:textId="3309C1C5" w:rsidR="004C2F79" w:rsidRDefault="004C2F79" w:rsidP="00427776">
            <w:pPr>
              <w:pStyle w:val="Header"/>
              <w:numPr>
                <w:ilvl w:val="0"/>
                <w:numId w:val="7"/>
              </w:numPr>
              <w:tabs>
                <w:tab w:val="clear" w:pos="4320"/>
                <w:tab w:val="clear" w:pos="8640"/>
              </w:tabs>
              <w:rPr>
                <w:rFonts w:ascii="Arial" w:hAnsi="Arial" w:cs="Arial"/>
              </w:rPr>
            </w:pPr>
            <w:r>
              <w:rPr>
                <w:rFonts w:ascii="Arial" w:hAnsi="Arial" w:cs="Arial"/>
              </w:rPr>
              <w:t>Write your comment.</w:t>
            </w:r>
          </w:p>
          <w:p w14:paraId="072B25B1" w14:textId="1370C2C2" w:rsidR="004C2F79" w:rsidRDefault="004C2F79" w:rsidP="00427776">
            <w:pPr>
              <w:pStyle w:val="Header"/>
              <w:numPr>
                <w:ilvl w:val="0"/>
                <w:numId w:val="7"/>
              </w:numPr>
              <w:tabs>
                <w:tab w:val="clear" w:pos="4320"/>
                <w:tab w:val="clear" w:pos="8640"/>
              </w:tabs>
              <w:rPr>
                <w:rFonts w:ascii="Arial" w:hAnsi="Arial" w:cs="Arial"/>
              </w:rPr>
            </w:pPr>
            <w:r>
              <w:rPr>
                <w:rFonts w:ascii="Arial" w:hAnsi="Arial" w:cs="Arial"/>
              </w:rPr>
              <w:t>Close your comment with a newline.</w:t>
            </w:r>
          </w:p>
          <w:p w14:paraId="6F01F26E" w14:textId="77777777" w:rsidR="004C2F79" w:rsidRDefault="004C2F79" w:rsidP="004C2F79">
            <w:pPr>
              <w:pStyle w:val="Header"/>
              <w:tabs>
                <w:tab w:val="clear" w:pos="4320"/>
                <w:tab w:val="clear" w:pos="8640"/>
              </w:tabs>
              <w:rPr>
                <w:rFonts w:ascii="Arial" w:hAnsi="Arial" w:cs="Arial"/>
              </w:rPr>
            </w:pPr>
          </w:p>
          <w:p w14:paraId="7762D90B" w14:textId="31B13185" w:rsidR="004C2F79" w:rsidRDefault="004C2F79" w:rsidP="004C2F79">
            <w:pPr>
              <w:pStyle w:val="Header"/>
              <w:tabs>
                <w:tab w:val="clear" w:pos="4320"/>
                <w:tab w:val="clear" w:pos="8640"/>
              </w:tabs>
              <w:rPr>
                <w:rFonts w:ascii="Arial" w:hAnsi="Arial" w:cs="Arial"/>
              </w:rPr>
            </w:pPr>
            <w:r>
              <w:rPr>
                <w:rFonts w:ascii="Arial" w:hAnsi="Arial" w:cs="Arial"/>
              </w:rPr>
              <w:t>Example:</w:t>
            </w:r>
          </w:p>
          <w:p w14:paraId="3477198E" w14:textId="77777777" w:rsidR="004C2F79" w:rsidRDefault="004C2F79" w:rsidP="004C2F79">
            <w:pPr>
              <w:pStyle w:val="Header"/>
              <w:tabs>
                <w:tab w:val="clear" w:pos="4320"/>
                <w:tab w:val="clear" w:pos="8640"/>
              </w:tabs>
              <w:rPr>
                <w:rFonts w:ascii="Arial" w:hAnsi="Arial" w:cs="Arial"/>
              </w:rPr>
            </w:pPr>
          </w:p>
          <w:p w14:paraId="47D12029" w14:textId="77777777" w:rsidR="001D3B1C" w:rsidRPr="001D3B1C" w:rsidRDefault="001D3B1C" w:rsidP="001D3B1C">
            <w:pPr>
              <w:pStyle w:val="Header"/>
              <w:rPr>
                <w:rFonts w:ascii="Arial" w:hAnsi="Arial" w:cs="Arial"/>
              </w:rPr>
            </w:pPr>
            <w:r w:rsidRPr="001D3B1C">
              <w:rPr>
                <w:rFonts w:ascii="Arial" w:hAnsi="Arial" w:cs="Arial"/>
              </w:rPr>
              <w:t xml:space="preserve">1 </w:t>
            </w:r>
            <w:proofErr w:type="gramStart"/>
            <w:r w:rsidRPr="001D3B1C">
              <w:rPr>
                <w:rFonts w:ascii="Arial" w:hAnsi="Arial" w:cs="Arial"/>
              </w:rPr>
              <w:t>print(</w:t>
            </w:r>
            <w:proofErr w:type="gramEnd"/>
            <w:r w:rsidRPr="001D3B1C">
              <w:rPr>
                <w:rFonts w:ascii="Arial" w:hAnsi="Arial" w:cs="Arial"/>
              </w:rPr>
              <w:t>5 + 10)</w:t>
            </w:r>
          </w:p>
          <w:p w14:paraId="3CCBB211" w14:textId="77777777" w:rsidR="001D3B1C" w:rsidRPr="001D3B1C" w:rsidRDefault="001D3B1C" w:rsidP="001D3B1C">
            <w:pPr>
              <w:pStyle w:val="Header"/>
              <w:rPr>
                <w:rFonts w:ascii="Arial" w:hAnsi="Arial" w:cs="Arial"/>
              </w:rPr>
            </w:pPr>
            <w:r w:rsidRPr="001D3B1C">
              <w:rPr>
                <w:rFonts w:ascii="Arial" w:hAnsi="Arial" w:cs="Arial"/>
              </w:rPr>
              <w:t>2 y = 20 * 5</w:t>
            </w:r>
          </w:p>
          <w:p w14:paraId="6D7B029A" w14:textId="77777777" w:rsidR="001D3B1C" w:rsidRPr="001D3B1C" w:rsidRDefault="001D3B1C" w:rsidP="001D3B1C">
            <w:pPr>
              <w:pStyle w:val="Header"/>
              <w:rPr>
                <w:rFonts w:ascii="Arial" w:hAnsi="Arial" w:cs="Arial"/>
              </w:rPr>
            </w:pPr>
            <w:r w:rsidRPr="001D3B1C">
              <w:rPr>
                <w:rFonts w:ascii="Arial" w:hAnsi="Arial" w:cs="Arial"/>
              </w:rPr>
              <w:t xml:space="preserve">3 </w:t>
            </w:r>
            <w:proofErr w:type="gramStart"/>
            <w:r w:rsidRPr="001D3B1C">
              <w:rPr>
                <w:rFonts w:ascii="Arial" w:hAnsi="Arial" w:cs="Arial"/>
              </w:rPr>
              <w:t>print</w:t>
            </w:r>
            <w:proofErr w:type="gramEnd"/>
            <w:r w:rsidRPr="001D3B1C">
              <w:rPr>
                <w:rFonts w:ascii="Arial" w:hAnsi="Arial" w:cs="Arial"/>
              </w:rPr>
              <w:t>(y)</w:t>
            </w:r>
          </w:p>
          <w:p w14:paraId="231FB247" w14:textId="77777777" w:rsidR="001D3B1C" w:rsidRPr="001D3B1C" w:rsidRDefault="001D3B1C" w:rsidP="001D3B1C">
            <w:pPr>
              <w:pStyle w:val="Header"/>
              <w:rPr>
                <w:rFonts w:ascii="Arial" w:hAnsi="Arial" w:cs="Arial"/>
              </w:rPr>
            </w:pPr>
            <w:r w:rsidRPr="001D3B1C">
              <w:rPr>
                <w:rFonts w:ascii="Arial" w:hAnsi="Arial" w:cs="Arial"/>
              </w:rPr>
              <w:t>4 # Hi, this is a comment</w:t>
            </w:r>
          </w:p>
          <w:p w14:paraId="4A8C65DC" w14:textId="120709AA" w:rsidR="004C2F79" w:rsidRDefault="001D3B1C" w:rsidP="001D3B1C">
            <w:pPr>
              <w:pStyle w:val="Header"/>
              <w:tabs>
                <w:tab w:val="clear" w:pos="4320"/>
                <w:tab w:val="clear" w:pos="8640"/>
              </w:tabs>
              <w:rPr>
                <w:rFonts w:ascii="Arial" w:hAnsi="Arial" w:cs="Arial"/>
              </w:rPr>
            </w:pPr>
            <w:r w:rsidRPr="001D3B1C">
              <w:rPr>
                <w:rFonts w:ascii="Arial" w:hAnsi="Arial" w:cs="Arial"/>
              </w:rPr>
              <w:t xml:space="preserve">5 </w:t>
            </w:r>
            <w:proofErr w:type="gramStart"/>
            <w:r w:rsidRPr="001D3B1C">
              <w:rPr>
                <w:rFonts w:ascii="Arial" w:hAnsi="Arial" w:cs="Arial"/>
              </w:rPr>
              <w:t>print(</w:t>
            </w:r>
            <w:proofErr w:type="gramEnd"/>
            <w:r w:rsidRPr="001D3B1C">
              <w:rPr>
                <w:rFonts w:ascii="Arial" w:hAnsi="Arial" w:cs="Arial"/>
              </w:rPr>
              <w:t>"This is a print statement")</w:t>
            </w:r>
          </w:p>
          <w:p w14:paraId="12476AD8" w14:textId="77777777" w:rsidR="00FA3E0C" w:rsidRDefault="00FA3E0C">
            <w:pPr>
              <w:pStyle w:val="Header"/>
              <w:tabs>
                <w:tab w:val="clear" w:pos="4320"/>
                <w:tab w:val="clear" w:pos="8640"/>
              </w:tabs>
              <w:rPr>
                <w:rFonts w:ascii="Arial" w:hAnsi="Arial" w:cs="Arial"/>
              </w:rPr>
            </w:pPr>
          </w:p>
          <w:p w14:paraId="56C3418E" w14:textId="77777777" w:rsidR="00E7308D" w:rsidRDefault="00E7308D">
            <w:pPr>
              <w:pStyle w:val="Header"/>
              <w:tabs>
                <w:tab w:val="clear" w:pos="4320"/>
                <w:tab w:val="clear" w:pos="8640"/>
              </w:tabs>
              <w:rPr>
                <w:rFonts w:ascii="Arial" w:hAnsi="Arial" w:cs="Arial"/>
              </w:rPr>
            </w:pPr>
          </w:p>
          <w:p w14:paraId="2EB0ABC4" w14:textId="77777777" w:rsidR="00E7308D" w:rsidRDefault="00E7308D">
            <w:pPr>
              <w:pStyle w:val="Header"/>
              <w:tabs>
                <w:tab w:val="clear" w:pos="4320"/>
                <w:tab w:val="clear" w:pos="8640"/>
              </w:tabs>
              <w:rPr>
                <w:rFonts w:ascii="Arial" w:hAnsi="Arial" w:cs="Arial"/>
              </w:rPr>
            </w:pPr>
            <w:r>
              <w:rPr>
                <w:rFonts w:ascii="Arial" w:hAnsi="Arial" w:cs="Arial"/>
              </w:rPr>
              <w:t>Inline Commenting in Python:</w:t>
            </w:r>
          </w:p>
          <w:p w14:paraId="677A8A91" w14:textId="77777777" w:rsidR="00E7308D" w:rsidRDefault="00E7308D">
            <w:pPr>
              <w:pStyle w:val="Header"/>
              <w:tabs>
                <w:tab w:val="clear" w:pos="4320"/>
                <w:tab w:val="clear" w:pos="8640"/>
              </w:tabs>
              <w:rPr>
                <w:rFonts w:ascii="Arial" w:hAnsi="Arial" w:cs="Arial"/>
              </w:rPr>
            </w:pPr>
          </w:p>
          <w:p w14:paraId="45EE2671" w14:textId="77777777" w:rsidR="00E7308D" w:rsidRDefault="00E7308D">
            <w:pPr>
              <w:pStyle w:val="Header"/>
              <w:tabs>
                <w:tab w:val="clear" w:pos="4320"/>
                <w:tab w:val="clear" w:pos="8640"/>
              </w:tabs>
              <w:rPr>
                <w:rFonts w:ascii="Arial" w:hAnsi="Arial" w:cs="Arial"/>
              </w:rPr>
            </w:pPr>
            <w:r>
              <w:rPr>
                <w:rFonts w:ascii="Arial" w:hAnsi="Arial" w:cs="Arial"/>
              </w:rPr>
              <w:t>This is used to add comments to just one line in your code and you begin your comment with a hashtag (#).</w:t>
            </w:r>
          </w:p>
          <w:p w14:paraId="749ADBEB" w14:textId="77777777" w:rsidR="00E7308D" w:rsidRDefault="00E7308D">
            <w:pPr>
              <w:pStyle w:val="Header"/>
              <w:tabs>
                <w:tab w:val="clear" w:pos="4320"/>
                <w:tab w:val="clear" w:pos="8640"/>
              </w:tabs>
              <w:rPr>
                <w:rFonts w:ascii="Arial" w:hAnsi="Arial" w:cs="Arial"/>
              </w:rPr>
            </w:pPr>
          </w:p>
          <w:p w14:paraId="36C57059" w14:textId="77777777" w:rsidR="00E7308D" w:rsidRDefault="00E7308D">
            <w:pPr>
              <w:pStyle w:val="Header"/>
              <w:tabs>
                <w:tab w:val="clear" w:pos="4320"/>
                <w:tab w:val="clear" w:pos="8640"/>
              </w:tabs>
              <w:rPr>
                <w:rFonts w:ascii="Arial" w:hAnsi="Arial" w:cs="Arial"/>
              </w:rPr>
            </w:pPr>
            <w:r>
              <w:rPr>
                <w:rFonts w:ascii="Arial" w:hAnsi="Arial" w:cs="Arial"/>
              </w:rPr>
              <w:t>Example:</w:t>
            </w:r>
          </w:p>
          <w:p w14:paraId="27C2B3D1" w14:textId="77777777" w:rsidR="00E7308D" w:rsidRDefault="00E7308D">
            <w:pPr>
              <w:pStyle w:val="Header"/>
              <w:tabs>
                <w:tab w:val="clear" w:pos="4320"/>
                <w:tab w:val="clear" w:pos="8640"/>
              </w:tabs>
              <w:rPr>
                <w:rFonts w:ascii="Arial" w:hAnsi="Arial" w:cs="Arial"/>
              </w:rPr>
            </w:pPr>
          </w:p>
          <w:p w14:paraId="2A782B7D" w14:textId="77777777" w:rsidR="00136183" w:rsidRPr="00136183" w:rsidRDefault="00136183" w:rsidP="00136183">
            <w:pPr>
              <w:pStyle w:val="Header"/>
              <w:rPr>
                <w:rFonts w:ascii="Arial" w:hAnsi="Arial" w:cs="Arial"/>
              </w:rPr>
            </w:pPr>
            <w:r w:rsidRPr="00136183">
              <w:rPr>
                <w:rFonts w:ascii="Arial" w:hAnsi="Arial" w:cs="Arial"/>
              </w:rPr>
              <w:t xml:space="preserve">1 def </w:t>
            </w:r>
            <w:proofErr w:type="spellStart"/>
            <w:r w:rsidRPr="00136183">
              <w:rPr>
                <w:rFonts w:ascii="Arial" w:hAnsi="Arial" w:cs="Arial"/>
              </w:rPr>
              <w:t>price_adjust</w:t>
            </w:r>
            <w:proofErr w:type="spellEnd"/>
            <w:r w:rsidRPr="00136183">
              <w:rPr>
                <w:rFonts w:ascii="Arial" w:hAnsi="Arial" w:cs="Arial"/>
              </w:rPr>
              <w:t>(price):</w:t>
            </w:r>
          </w:p>
          <w:p w14:paraId="2AF980E9" w14:textId="5F2920D7" w:rsidR="00E7308D" w:rsidRPr="00593EE3" w:rsidRDefault="00136183" w:rsidP="00136183">
            <w:pPr>
              <w:pStyle w:val="Header"/>
              <w:tabs>
                <w:tab w:val="clear" w:pos="4320"/>
                <w:tab w:val="clear" w:pos="8640"/>
              </w:tabs>
              <w:rPr>
                <w:rFonts w:ascii="Arial" w:hAnsi="Arial" w:cs="Arial"/>
              </w:rPr>
            </w:pPr>
            <w:r w:rsidRPr="00136183">
              <w:rPr>
                <w:rFonts w:ascii="Arial" w:hAnsi="Arial" w:cs="Arial"/>
              </w:rPr>
              <w:t>2    return price * 0.13 #Price increase to adjust for inflation rate</w:t>
            </w:r>
          </w:p>
        </w:tc>
      </w:tr>
      <w:tr w:rsidR="00EE6F98" w:rsidRPr="00593EE3" w14:paraId="0FE0C566" w14:textId="77777777" w:rsidTr="00FA5769">
        <w:trPr>
          <w:trHeight w:val="60"/>
        </w:trPr>
        <w:tc>
          <w:tcPr>
            <w:tcW w:w="2940" w:type="dxa"/>
            <w:tcBorders>
              <w:top w:val="nil"/>
              <w:bottom w:val="nil"/>
            </w:tcBorders>
          </w:tcPr>
          <w:p w14:paraId="496D491A" w14:textId="77777777" w:rsidR="00EE6F98" w:rsidRDefault="00EE6F98">
            <w:pPr>
              <w:rPr>
                <w:rFonts w:ascii="Arial" w:hAnsi="Arial" w:cs="Arial"/>
              </w:rPr>
            </w:pPr>
          </w:p>
          <w:p w14:paraId="3A234BB7" w14:textId="77777777" w:rsidR="003F2C07" w:rsidRDefault="003F2C07">
            <w:pPr>
              <w:rPr>
                <w:rFonts w:ascii="Arial" w:hAnsi="Arial" w:cs="Arial"/>
              </w:rPr>
            </w:pPr>
          </w:p>
          <w:p w14:paraId="1DDA04EB" w14:textId="77777777" w:rsidR="003F2C07" w:rsidRDefault="003F2C07">
            <w:pPr>
              <w:rPr>
                <w:rFonts w:ascii="Arial" w:hAnsi="Arial" w:cs="Arial"/>
              </w:rPr>
            </w:pPr>
          </w:p>
          <w:p w14:paraId="7966FD05" w14:textId="77777777" w:rsidR="003F2C07" w:rsidRDefault="003F2C07">
            <w:pPr>
              <w:rPr>
                <w:rFonts w:ascii="Arial" w:hAnsi="Arial" w:cs="Arial"/>
              </w:rPr>
            </w:pPr>
          </w:p>
          <w:p w14:paraId="13D95D1B" w14:textId="77777777" w:rsidR="003F2C07" w:rsidRDefault="003F2C07">
            <w:pPr>
              <w:rPr>
                <w:rFonts w:ascii="Arial" w:hAnsi="Arial" w:cs="Arial"/>
              </w:rPr>
            </w:pPr>
          </w:p>
          <w:p w14:paraId="5FE85E08" w14:textId="77777777" w:rsidR="003F2C07" w:rsidRDefault="003F2C07">
            <w:pPr>
              <w:rPr>
                <w:rFonts w:ascii="Arial" w:hAnsi="Arial" w:cs="Arial"/>
              </w:rPr>
            </w:pPr>
          </w:p>
          <w:p w14:paraId="07026017" w14:textId="77777777" w:rsidR="003F2C07" w:rsidRDefault="003F2C07">
            <w:pPr>
              <w:rPr>
                <w:rFonts w:ascii="Arial" w:hAnsi="Arial" w:cs="Arial"/>
              </w:rPr>
            </w:pPr>
          </w:p>
          <w:p w14:paraId="37510D89" w14:textId="77777777" w:rsidR="003F2C07" w:rsidRDefault="003F2C07">
            <w:pPr>
              <w:rPr>
                <w:rFonts w:ascii="Arial" w:hAnsi="Arial" w:cs="Arial"/>
              </w:rPr>
            </w:pPr>
          </w:p>
          <w:p w14:paraId="605D0D09" w14:textId="77777777" w:rsidR="003F2C07" w:rsidRDefault="003F2C07">
            <w:pPr>
              <w:rPr>
                <w:rFonts w:ascii="Arial" w:hAnsi="Arial" w:cs="Arial"/>
              </w:rPr>
            </w:pPr>
          </w:p>
          <w:p w14:paraId="19C71C19" w14:textId="77777777" w:rsidR="003F2C07" w:rsidRDefault="003F2C07">
            <w:pPr>
              <w:rPr>
                <w:rFonts w:ascii="Arial" w:hAnsi="Arial" w:cs="Arial"/>
              </w:rPr>
            </w:pPr>
          </w:p>
          <w:p w14:paraId="0150ADE7" w14:textId="77777777" w:rsidR="003F2C07" w:rsidRDefault="003F2C07">
            <w:pPr>
              <w:rPr>
                <w:rFonts w:ascii="Arial" w:hAnsi="Arial" w:cs="Arial"/>
              </w:rPr>
            </w:pPr>
          </w:p>
          <w:p w14:paraId="2B99FF6B" w14:textId="77777777" w:rsidR="003F2C07" w:rsidRDefault="003F2C07">
            <w:pPr>
              <w:rPr>
                <w:rFonts w:ascii="Arial" w:hAnsi="Arial" w:cs="Arial"/>
              </w:rPr>
            </w:pPr>
          </w:p>
          <w:p w14:paraId="6B434586" w14:textId="77777777" w:rsidR="003F2C07" w:rsidRDefault="003F2C07">
            <w:pPr>
              <w:rPr>
                <w:rFonts w:ascii="Arial" w:hAnsi="Arial" w:cs="Arial"/>
              </w:rPr>
            </w:pPr>
          </w:p>
          <w:p w14:paraId="3C51BC66" w14:textId="77777777" w:rsidR="003F2C07" w:rsidRDefault="003F2C07">
            <w:pPr>
              <w:rPr>
                <w:rFonts w:ascii="Arial" w:hAnsi="Arial" w:cs="Arial"/>
              </w:rPr>
            </w:pPr>
          </w:p>
          <w:p w14:paraId="171353E5" w14:textId="77777777" w:rsidR="003F2C07" w:rsidRDefault="003F2C07">
            <w:pPr>
              <w:rPr>
                <w:rFonts w:ascii="Arial" w:hAnsi="Arial" w:cs="Arial"/>
              </w:rPr>
            </w:pPr>
          </w:p>
          <w:p w14:paraId="47CCD3B2" w14:textId="77777777" w:rsidR="003F2C07" w:rsidRDefault="003F2C07">
            <w:pPr>
              <w:rPr>
                <w:rFonts w:ascii="Arial" w:hAnsi="Arial" w:cs="Arial"/>
              </w:rPr>
            </w:pPr>
          </w:p>
          <w:p w14:paraId="59ED2B90" w14:textId="77777777" w:rsidR="003F2C07" w:rsidRDefault="003F2C07">
            <w:pPr>
              <w:rPr>
                <w:rFonts w:ascii="Arial" w:hAnsi="Arial" w:cs="Arial"/>
              </w:rPr>
            </w:pPr>
          </w:p>
          <w:p w14:paraId="5BBEC443" w14:textId="77777777" w:rsidR="003F2C07" w:rsidRDefault="003F2C07">
            <w:pPr>
              <w:rPr>
                <w:rFonts w:ascii="Arial" w:hAnsi="Arial" w:cs="Arial"/>
              </w:rPr>
            </w:pPr>
          </w:p>
          <w:p w14:paraId="74B56300" w14:textId="77777777" w:rsidR="003F2C07" w:rsidRDefault="003F2C07">
            <w:pPr>
              <w:rPr>
                <w:rFonts w:ascii="Arial" w:hAnsi="Arial" w:cs="Arial"/>
              </w:rPr>
            </w:pPr>
          </w:p>
          <w:p w14:paraId="43A3366B" w14:textId="77777777" w:rsidR="003F2C07" w:rsidRDefault="003F2C07">
            <w:pPr>
              <w:rPr>
                <w:rFonts w:ascii="Arial" w:hAnsi="Arial" w:cs="Arial"/>
              </w:rPr>
            </w:pPr>
          </w:p>
          <w:p w14:paraId="20B4691F" w14:textId="77777777" w:rsidR="003F2C07" w:rsidRDefault="003F2C07">
            <w:pPr>
              <w:rPr>
                <w:rFonts w:ascii="Arial" w:hAnsi="Arial" w:cs="Arial"/>
              </w:rPr>
            </w:pPr>
          </w:p>
          <w:p w14:paraId="3BE4F3FC" w14:textId="77777777" w:rsidR="003F2C07" w:rsidRDefault="003F2C07">
            <w:pPr>
              <w:rPr>
                <w:rFonts w:ascii="Arial" w:hAnsi="Arial" w:cs="Arial"/>
              </w:rPr>
            </w:pPr>
          </w:p>
          <w:p w14:paraId="5A94C008" w14:textId="77777777" w:rsidR="003F2C07" w:rsidRDefault="003F2C07">
            <w:pPr>
              <w:rPr>
                <w:rFonts w:ascii="Arial" w:hAnsi="Arial" w:cs="Arial"/>
              </w:rPr>
            </w:pPr>
          </w:p>
          <w:p w14:paraId="394562A4" w14:textId="77777777" w:rsidR="003F2C07" w:rsidRDefault="003F2C07">
            <w:pPr>
              <w:rPr>
                <w:rFonts w:ascii="Arial" w:hAnsi="Arial" w:cs="Arial"/>
              </w:rPr>
            </w:pPr>
          </w:p>
          <w:p w14:paraId="534D35D6" w14:textId="77777777" w:rsidR="003F2C07" w:rsidRDefault="003F2C07">
            <w:pPr>
              <w:rPr>
                <w:rFonts w:ascii="Arial" w:hAnsi="Arial" w:cs="Arial"/>
              </w:rPr>
            </w:pPr>
          </w:p>
          <w:p w14:paraId="1B187F25" w14:textId="77777777" w:rsidR="003F2C07" w:rsidRDefault="003F2C07">
            <w:pPr>
              <w:rPr>
                <w:rFonts w:ascii="Arial" w:hAnsi="Arial" w:cs="Arial"/>
              </w:rPr>
            </w:pPr>
          </w:p>
          <w:p w14:paraId="442878DA" w14:textId="77777777" w:rsidR="003F2C07" w:rsidRDefault="003F2C07">
            <w:pPr>
              <w:rPr>
                <w:rFonts w:ascii="Arial" w:hAnsi="Arial" w:cs="Arial"/>
              </w:rPr>
            </w:pPr>
          </w:p>
          <w:p w14:paraId="28E1B1E0" w14:textId="77777777" w:rsidR="003F2C07" w:rsidRDefault="003F2C07">
            <w:pPr>
              <w:rPr>
                <w:rFonts w:ascii="Arial" w:hAnsi="Arial" w:cs="Arial"/>
              </w:rPr>
            </w:pPr>
          </w:p>
          <w:p w14:paraId="2281D806" w14:textId="77777777" w:rsidR="003F2C07" w:rsidRDefault="003F2C07">
            <w:pPr>
              <w:rPr>
                <w:rFonts w:ascii="Arial" w:hAnsi="Arial" w:cs="Arial"/>
              </w:rPr>
            </w:pPr>
          </w:p>
          <w:p w14:paraId="1128A0D8" w14:textId="77777777" w:rsidR="003F2C07" w:rsidRDefault="003F2C07">
            <w:pPr>
              <w:rPr>
                <w:rFonts w:ascii="Arial" w:hAnsi="Arial" w:cs="Arial"/>
              </w:rPr>
            </w:pPr>
          </w:p>
          <w:p w14:paraId="01E824EB" w14:textId="77777777" w:rsidR="003F2C07" w:rsidRDefault="003F2C07">
            <w:pPr>
              <w:rPr>
                <w:rFonts w:ascii="Arial" w:hAnsi="Arial" w:cs="Arial"/>
              </w:rPr>
            </w:pPr>
          </w:p>
          <w:p w14:paraId="55B6A1AE" w14:textId="77777777" w:rsidR="003F2C07" w:rsidRDefault="003F2C07">
            <w:pPr>
              <w:rPr>
                <w:rFonts w:ascii="Arial" w:hAnsi="Arial" w:cs="Arial"/>
              </w:rPr>
            </w:pPr>
          </w:p>
          <w:p w14:paraId="7EF8AE05" w14:textId="77777777" w:rsidR="003F2C07" w:rsidRDefault="003F2C07">
            <w:pPr>
              <w:rPr>
                <w:rFonts w:ascii="Arial" w:hAnsi="Arial" w:cs="Arial"/>
              </w:rPr>
            </w:pPr>
          </w:p>
          <w:p w14:paraId="1722FA0B" w14:textId="77777777" w:rsidR="003F2C07" w:rsidRDefault="003F2C07">
            <w:pPr>
              <w:rPr>
                <w:rFonts w:ascii="Arial" w:hAnsi="Arial" w:cs="Arial"/>
              </w:rPr>
            </w:pPr>
          </w:p>
          <w:p w14:paraId="15F21758" w14:textId="77777777" w:rsidR="003F2C07" w:rsidRDefault="003F2C07">
            <w:pPr>
              <w:rPr>
                <w:rFonts w:ascii="Arial" w:hAnsi="Arial" w:cs="Arial"/>
              </w:rPr>
            </w:pPr>
          </w:p>
          <w:p w14:paraId="6C20B7BF" w14:textId="77777777" w:rsidR="003F2C07" w:rsidRDefault="003F2C07">
            <w:pPr>
              <w:rPr>
                <w:rFonts w:ascii="Arial" w:hAnsi="Arial" w:cs="Arial"/>
              </w:rPr>
            </w:pPr>
          </w:p>
          <w:p w14:paraId="166E8328" w14:textId="553574C9" w:rsidR="003F2C07" w:rsidRDefault="003F2C07" w:rsidP="003F2C07">
            <w:pPr>
              <w:pStyle w:val="Header"/>
              <w:tabs>
                <w:tab w:val="clear" w:pos="4320"/>
                <w:tab w:val="clear" w:pos="8640"/>
              </w:tabs>
              <w:rPr>
                <w:rFonts w:ascii="Arial" w:hAnsi="Arial" w:cs="Arial"/>
              </w:rPr>
            </w:pPr>
            <w:r>
              <w:rPr>
                <w:rFonts w:ascii="Arial" w:hAnsi="Arial" w:cs="Arial"/>
              </w:rPr>
              <w:t>How to Comment Out a Block of Code in Python</w:t>
            </w:r>
          </w:p>
          <w:p w14:paraId="386B356F" w14:textId="77777777" w:rsidR="003F2C07" w:rsidRDefault="003F2C07">
            <w:pPr>
              <w:rPr>
                <w:rFonts w:ascii="Arial" w:hAnsi="Arial" w:cs="Arial"/>
              </w:rPr>
            </w:pPr>
          </w:p>
          <w:p w14:paraId="51A16FE3" w14:textId="77777777" w:rsidR="003F2C07" w:rsidRDefault="003F2C07">
            <w:pPr>
              <w:rPr>
                <w:rFonts w:ascii="Arial" w:hAnsi="Arial" w:cs="Arial"/>
              </w:rPr>
            </w:pPr>
          </w:p>
          <w:p w14:paraId="09449DD0" w14:textId="77777777" w:rsidR="003F2C07" w:rsidRDefault="003F2C07">
            <w:pPr>
              <w:rPr>
                <w:rFonts w:ascii="Arial" w:hAnsi="Arial" w:cs="Arial"/>
              </w:rPr>
            </w:pPr>
          </w:p>
          <w:p w14:paraId="0D28CD18" w14:textId="77777777" w:rsidR="003F2C07" w:rsidRDefault="003F2C07">
            <w:pPr>
              <w:rPr>
                <w:rFonts w:ascii="Arial" w:hAnsi="Arial" w:cs="Arial"/>
              </w:rPr>
            </w:pPr>
          </w:p>
          <w:p w14:paraId="4519A4C6" w14:textId="77777777" w:rsidR="003F2C07" w:rsidRDefault="003F2C07">
            <w:pPr>
              <w:rPr>
                <w:rFonts w:ascii="Arial" w:hAnsi="Arial" w:cs="Arial"/>
              </w:rPr>
            </w:pPr>
          </w:p>
          <w:p w14:paraId="52B90172" w14:textId="77777777" w:rsidR="003F2C07" w:rsidRDefault="003F2C07">
            <w:pPr>
              <w:rPr>
                <w:rFonts w:ascii="Arial" w:hAnsi="Arial" w:cs="Arial"/>
              </w:rPr>
            </w:pPr>
          </w:p>
          <w:p w14:paraId="44EF5D37" w14:textId="77777777" w:rsidR="00BA6F30" w:rsidRDefault="00BA6F30">
            <w:pPr>
              <w:rPr>
                <w:rFonts w:ascii="Arial" w:hAnsi="Arial" w:cs="Arial"/>
              </w:rPr>
            </w:pPr>
          </w:p>
          <w:p w14:paraId="4DAAAC08" w14:textId="77777777" w:rsidR="00BA6F30" w:rsidRDefault="00BA6F30">
            <w:pPr>
              <w:rPr>
                <w:rFonts w:ascii="Arial" w:hAnsi="Arial" w:cs="Arial"/>
              </w:rPr>
            </w:pPr>
          </w:p>
          <w:p w14:paraId="5359AC75" w14:textId="77777777" w:rsidR="00BA6F30" w:rsidRDefault="00BA6F30">
            <w:pPr>
              <w:rPr>
                <w:rFonts w:ascii="Arial" w:hAnsi="Arial" w:cs="Arial"/>
              </w:rPr>
            </w:pPr>
          </w:p>
          <w:p w14:paraId="71A920EA" w14:textId="77777777" w:rsidR="00BA6F30" w:rsidRDefault="00BA6F30">
            <w:pPr>
              <w:rPr>
                <w:rFonts w:ascii="Arial" w:hAnsi="Arial" w:cs="Arial"/>
              </w:rPr>
            </w:pPr>
          </w:p>
          <w:p w14:paraId="150B9DF1" w14:textId="77777777" w:rsidR="00BA6F30" w:rsidRDefault="00BA6F30">
            <w:pPr>
              <w:rPr>
                <w:rFonts w:ascii="Arial" w:hAnsi="Arial" w:cs="Arial"/>
              </w:rPr>
            </w:pPr>
          </w:p>
          <w:p w14:paraId="77137BDD" w14:textId="77777777" w:rsidR="00BA6F30" w:rsidRDefault="00BA6F30">
            <w:pPr>
              <w:rPr>
                <w:rFonts w:ascii="Arial" w:hAnsi="Arial" w:cs="Arial"/>
              </w:rPr>
            </w:pPr>
          </w:p>
          <w:p w14:paraId="775B1292" w14:textId="77777777" w:rsidR="00BA6F30" w:rsidRDefault="00BA6F30">
            <w:pPr>
              <w:rPr>
                <w:rFonts w:ascii="Arial" w:hAnsi="Arial" w:cs="Arial"/>
              </w:rPr>
            </w:pPr>
          </w:p>
          <w:p w14:paraId="01F93D9F" w14:textId="77777777" w:rsidR="00BA6F30" w:rsidRDefault="00BA6F30">
            <w:pPr>
              <w:rPr>
                <w:rFonts w:ascii="Arial" w:hAnsi="Arial" w:cs="Arial"/>
              </w:rPr>
            </w:pPr>
          </w:p>
          <w:p w14:paraId="741671BB" w14:textId="77777777" w:rsidR="00BA6F30" w:rsidRDefault="00BA6F30">
            <w:pPr>
              <w:rPr>
                <w:rFonts w:ascii="Arial" w:hAnsi="Arial" w:cs="Arial"/>
              </w:rPr>
            </w:pPr>
          </w:p>
          <w:p w14:paraId="12DDFA70" w14:textId="77777777" w:rsidR="00BA6F30" w:rsidRDefault="00BA6F30">
            <w:pPr>
              <w:rPr>
                <w:rFonts w:ascii="Arial" w:hAnsi="Arial" w:cs="Arial"/>
              </w:rPr>
            </w:pPr>
          </w:p>
          <w:p w14:paraId="0D9F0C56" w14:textId="77777777" w:rsidR="00BA6F30" w:rsidRDefault="00BA6F30">
            <w:pPr>
              <w:rPr>
                <w:rFonts w:ascii="Arial" w:hAnsi="Arial" w:cs="Arial"/>
              </w:rPr>
            </w:pPr>
          </w:p>
          <w:p w14:paraId="54628CC3" w14:textId="77777777" w:rsidR="00BA6F30" w:rsidRDefault="00BA6F30">
            <w:pPr>
              <w:rPr>
                <w:rFonts w:ascii="Arial" w:hAnsi="Arial" w:cs="Arial"/>
              </w:rPr>
            </w:pPr>
          </w:p>
          <w:p w14:paraId="2E8F7E1E" w14:textId="77777777" w:rsidR="00BA6F30" w:rsidRDefault="00BA6F30">
            <w:pPr>
              <w:rPr>
                <w:rFonts w:ascii="Arial" w:hAnsi="Arial" w:cs="Arial"/>
              </w:rPr>
            </w:pPr>
          </w:p>
          <w:p w14:paraId="0255FFEF" w14:textId="77777777" w:rsidR="00BA6F30" w:rsidRDefault="00BA6F30">
            <w:pPr>
              <w:rPr>
                <w:rFonts w:ascii="Arial" w:hAnsi="Arial" w:cs="Arial"/>
              </w:rPr>
            </w:pPr>
          </w:p>
          <w:p w14:paraId="42AE2B6F" w14:textId="77777777" w:rsidR="00BA6F30" w:rsidRDefault="00BA6F30">
            <w:pPr>
              <w:rPr>
                <w:rFonts w:ascii="Arial" w:hAnsi="Arial" w:cs="Arial"/>
              </w:rPr>
            </w:pPr>
          </w:p>
          <w:p w14:paraId="582C08E6" w14:textId="77777777" w:rsidR="00BA6F30" w:rsidRDefault="00BA6F30">
            <w:pPr>
              <w:rPr>
                <w:rFonts w:ascii="Arial" w:hAnsi="Arial" w:cs="Arial"/>
              </w:rPr>
            </w:pPr>
          </w:p>
          <w:p w14:paraId="36176600" w14:textId="77777777" w:rsidR="00BA6F30" w:rsidRDefault="00BA6F30">
            <w:pPr>
              <w:rPr>
                <w:rFonts w:ascii="Arial" w:hAnsi="Arial" w:cs="Arial"/>
              </w:rPr>
            </w:pPr>
          </w:p>
          <w:p w14:paraId="30DA67D9" w14:textId="77777777" w:rsidR="00BA6F30" w:rsidRDefault="00BA6F30">
            <w:pPr>
              <w:rPr>
                <w:rFonts w:ascii="Arial" w:hAnsi="Arial" w:cs="Arial"/>
              </w:rPr>
            </w:pPr>
          </w:p>
          <w:p w14:paraId="24C60F14" w14:textId="77777777" w:rsidR="00BA6F30" w:rsidRDefault="00BA6F30">
            <w:pPr>
              <w:rPr>
                <w:rFonts w:ascii="Arial" w:hAnsi="Arial" w:cs="Arial"/>
              </w:rPr>
            </w:pPr>
          </w:p>
          <w:p w14:paraId="10789DB2" w14:textId="77777777" w:rsidR="00BA6F30" w:rsidRDefault="00BA6F30">
            <w:pPr>
              <w:rPr>
                <w:rFonts w:ascii="Arial" w:hAnsi="Arial" w:cs="Arial"/>
              </w:rPr>
            </w:pPr>
          </w:p>
          <w:p w14:paraId="6E9E175A" w14:textId="77777777" w:rsidR="00BA6F30" w:rsidRDefault="00BA6F30">
            <w:pPr>
              <w:rPr>
                <w:rFonts w:ascii="Arial" w:hAnsi="Arial" w:cs="Arial"/>
              </w:rPr>
            </w:pPr>
          </w:p>
          <w:p w14:paraId="18801046" w14:textId="77777777" w:rsidR="00BA6F30" w:rsidRDefault="00BA6F30">
            <w:pPr>
              <w:rPr>
                <w:rFonts w:ascii="Arial" w:hAnsi="Arial" w:cs="Arial"/>
              </w:rPr>
            </w:pPr>
          </w:p>
          <w:p w14:paraId="2015080B" w14:textId="77777777" w:rsidR="00BA6F30" w:rsidRDefault="00BA6F30">
            <w:pPr>
              <w:rPr>
                <w:rFonts w:ascii="Arial" w:hAnsi="Arial" w:cs="Arial"/>
              </w:rPr>
            </w:pPr>
          </w:p>
          <w:p w14:paraId="44DEB81D" w14:textId="77777777" w:rsidR="00BA6F30" w:rsidRDefault="00BA6F30">
            <w:pPr>
              <w:rPr>
                <w:rFonts w:ascii="Arial" w:hAnsi="Arial" w:cs="Arial"/>
              </w:rPr>
            </w:pPr>
          </w:p>
          <w:p w14:paraId="46BEF392" w14:textId="77777777" w:rsidR="00BA6F30" w:rsidRDefault="00BA6F30">
            <w:pPr>
              <w:rPr>
                <w:rFonts w:ascii="Arial" w:hAnsi="Arial" w:cs="Arial"/>
              </w:rPr>
            </w:pPr>
          </w:p>
          <w:p w14:paraId="73B5A423" w14:textId="77777777" w:rsidR="00BA6F30" w:rsidRDefault="00BA6F30">
            <w:pPr>
              <w:rPr>
                <w:rFonts w:ascii="Arial" w:hAnsi="Arial" w:cs="Arial"/>
              </w:rPr>
            </w:pPr>
          </w:p>
          <w:p w14:paraId="72F612E0" w14:textId="77777777" w:rsidR="00BA6F30" w:rsidRDefault="00BA6F30">
            <w:pPr>
              <w:rPr>
                <w:rFonts w:ascii="Arial" w:hAnsi="Arial" w:cs="Arial"/>
              </w:rPr>
            </w:pPr>
          </w:p>
          <w:p w14:paraId="3F2C0472" w14:textId="77777777" w:rsidR="00BA6F30" w:rsidRDefault="00BA6F30">
            <w:pPr>
              <w:rPr>
                <w:rFonts w:ascii="Arial" w:hAnsi="Arial" w:cs="Arial"/>
              </w:rPr>
            </w:pPr>
          </w:p>
          <w:p w14:paraId="781C4700" w14:textId="77777777" w:rsidR="00BA6F30" w:rsidRDefault="00BA6F30">
            <w:pPr>
              <w:rPr>
                <w:rFonts w:ascii="Arial" w:hAnsi="Arial" w:cs="Arial"/>
              </w:rPr>
            </w:pPr>
          </w:p>
          <w:p w14:paraId="0560B093" w14:textId="77777777" w:rsidR="00BA6F30" w:rsidRDefault="00BA6F30">
            <w:pPr>
              <w:rPr>
                <w:rFonts w:ascii="Arial" w:hAnsi="Arial" w:cs="Arial"/>
              </w:rPr>
            </w:pPr>
          </w:p>
          <w:p w14:paraId="087354BA" w14:textId="77777777" w:rsidR="00BA6F30" w:rsidRDefault="00BA6F30">
            <w:pPr>
              <w:rPr>
                <w:rFonts w:ascii="Arial" w:hAnsi="Arial" w:cs="Arial"/>
              </w:rPr>
            </w:pPr>
          </w:p>
          <w:p w14:paraId="7096CB65" w14:textId="77777777" w:rsidR="00BA6F30" w:rsidRDefault="00BA6F30">
            <w:pPr>
              <w:rPr>
                <w:rFonts w:ascii="Arial" w:hAnsi="Arial" w:cs="Arial"/>
              </w:rPr>
            </w:pPr>
          </w:p>
          <w:p w14:paraId="3C9A223A" w14:textId="77777777" w:rsidR="00BA6F30" w:rsidRDefault="00BA6F30">
            <w:pPr>
              <w:rPr>
                <w:rFonts w:ascii="Arial" w:hAnsi="Arial" w:cs="Arial"/>
              </w:rPr>
            </w:pPr>
          </w:p>
          <w:p w14:paraId="629F531F" w14:textId="77777777" w:rsidR="00BA6F30" w:rsidRDefault="00BA6F30">
            <w:pPr>
              <w:rPr>
                <w:rFonts w:ascii="Arial" w:hAnsi="Arial" w:cs="Arial"/>
              </w:rPr>
            </w:pPr>
          </w:p>
          <w:p w14:paraId="544F22F9" w14:textId="77777777" w:rsidR="00BA6F30" w:rsidRPr="00BA6F30" w:rsidRDefault="00BA6F30" w:rsidP="00BA6F30">
            <w:pPr>
              <w:rPr>
                <w:rFonts w:ascii="Arial" w:hAnsi="Arial" w:cs="Arial"/>
                <w:lang w:val="en-NG"/>
              </w:rPr>
            </w:pPr>
            <w:r w:rsidRPr="00BA6F30">
              <w:rPr>
                <w:rFonts w:ascii="Arial" w:hAnsi="Arial" w:cs="Arial"/>
                <w:lang w:val="en-NG"/>
              </w:rPr>
              <w:t>What is the difference between comments and docstrings in Python?</w:t>
            </w:r>
          </w:p>
          <w:p w14:paraId="0606C0B9" w14:textId="77777777" w:rsidR="00BA6F30" w:rsidRDefault="00BA6F30">
            <w:pPr>
              <w:rPr>
                <w:rFonts w:ascii="Arial" w:hAnsi="Arial" w:cs="Arial"/>
              </w:rPr>
            </w:pPr>
          </w:p>
          <w:p w14:paraId="08E661B7" w14:textId="77777777" w:rsidR="0006603B" w:rsidRDefault="0006603B">
            <w:pPr>
              <w:rPr>
                <w:rFonts w:ascii="Arial" w:hAnsi="Arial" w:cs="Arial"/>
              </w:rPr>
            </w:pPr>
          </w:p>
          <w:p w14:paraId="60A1405F" w14:textId="77777777" w:rsidR="0006603B" w:rsidRDefault="0006603B">
            <w:pPr>
              <w:rPr>
                <w:rFonts w:ascii="Arial" w:hAnsi="Arial" w:cs="Arial"/>
              </w:rPr>
            </w:pPr>
          </w:p>
          <w:p w14:paraId="24C5A439" w14:textId="77777777" w:rsidR="0006603B" w:rsidRDefault="0006603B">
            <w:pPr>
              <w:rPr>
                <w:rFonts w:ascii="Arial" w:hAnsi="Arial" w:cs="Arial"/>
              </w:rPr>
            </w:pPr>
          </w:p>
          <w:p w14:paraId="3F85F822" w14:textId="77777777" w:rsidR="0006603B" w:rsidRDefault="0006603B">
            <w:pPr>
              <w:rPr>
                <w:rFonts w:ascii="Arial" w:hAnsi="Arial" w:cs="Arial"/>
              </w:rPr>
            </w:pPr>
          </w:p>
          <w:p w14:paraId="69EF756E" w14:textId="77777777" w:rsidR="0006603B" w:rsidRDefault="0006603B">
            <w:pPr>
              <w:rPr>
                <w:rFonts w:ascii="Arial" w:hAnsi="Arial" w:cs="Arial"/>
              </w:rPr>
            </w:pPr>
          </w:p>
          <w:p w14:paraId="125396F3" w14:textId="77777777" w:rsidR="0006603B" w:rsidRDefault="0006603B">
            <w:pPr>
              <w:rPr>
                <w:rFonts w:ascii="Arial" w:hAnsi="Arial" w:cs="Arial"/>
              </w:rPr>
            </w:pPr>
          </w:p>
          <w:p w14:paraId="47F64092" w14:textId="77777777" w:rsidR="0006603B" w:rsidRDefault="0006603B">
            <w:pPr>
              <w:rPr>
                <w:rFonts w:ascii="Arial" w:hAnsi="Arial" w:cs="Arial"/>
              </w:rPr>
            </w:pPr>
          </w:p>
          <w:p w14:paraId="2E701F59" w14:textId="77777777" w:rsidR="0006603B" w:rsidRDefault="0006603B">
            <w:pPr>
              <w:rPr>
                <w:rFonts w:ascii="Arial" w:hAnsi="Arial" w:cs="Arial"/>
              </w:rPr>
            </w:pPr>
          </w:p>
          <w:p w14:paraId="32C7E5FF" w14:textId="77777777" w:rsidR="0006603B" w:rsidRDefault="0006603B">
            <w:pPr>
              <w:rPr>
                <w:rFonts w:ascii="Arial" w:hAnsi="Arial" w:cs="Arial"/>
              </w:rPr>
            </w:pPr>
          </w:p>
          <w:p w14:paraId="5D692A00" w14:textId="77777777" w:rsidR="0006603B" w:rsidRDefault="0006603B">
            <w:pPr>
              <w:rPr>
                <w:rFonts w:ascii="Arial" w:hAnsi="Arial" w:cs="Arial"/>
              </w:rPr>
            </w:pPr>
          </w:p>
          <w:p w14:paraId="2D1CC52E" w14:textId="77777777" w:rsidR="0006603B" w:rsidRDefault="0006603B">
            <w:pPr>
              <w:rPr>
                <w:rFonts w:ascii="Arial" w:hAnsi="Arial" w:cs="Arial"/>
              </w:rPr>
            </w:pPr>
          </w:p>
          <w:p w14:paraId="7E84BFB3" w14:textId="77777777" w:rsidR="0006603B" w:rsidRDefault="0006603B">
            <w:pPr>
              <w:rPr>
                <w:rFonts w:ascii="Arial" w:hAnsi="Arial" w:cs="Arial"/>
              </w:rPr>
            </w:pPr>
          </w:p>
          <w:p w14:paraId="3A24E6DE" w14:textId="77777777" w:rsidR="0006603B" w:rsidRDefault="0006603B">
            <w:pPr>
              <w:rPr>
                <w:rFonts w:ascii="Arial" w:hAnsi="Arial" w:cs="Arial"/>
              </w:rPr>
            </w:pPr>
          </w:p>
          <w:p w14:paraId="52462724" w14:textId="61AA85F8" w:rsidR="0006603B" w:rsidRDefault="0006603B">
            <w:pPr>
              <w:rPr>
                <w:rFonts w:ascii="Arial" w:hAnsi="Arial" w:cs="Arial"/>
              </w:rPr>
            </w:pPr>
            <w:r>
              <w:rPr>
                <w:rFonts w:ascii="Arial" w:hAnsi="Arial" w:cs="Arial"/>
              </w:rPr>
              <w:t>Why Comment in Python?</w:t>
            </w:r>
          </w:p>
          <w:p w14:paraId="31EA4332" w14:textId="77777777" w:rsidR="003F2C07" w:rsidRDefault="003F2C07">
            <w:pPr>
              <w:rPr>
                <w:rFonts w:ascii="Arial" w:hAnsi="Arial" w:cs="Arial"/>
              </w:rPr>
            </w:pPr>
          </w:p>
          <w:p w14:paraId="1FCF5EA0" w14:textId="77777777" w:rsidR="00BA6F30" w:rsidRDefault="00BA6F30">
            <w:pPr>
              <w:rPr>
                <w:rFonts w:ascii="Arial" w:hAnsi="Arial" w:cs="Arial"/>
              </w:rPr>
            </w:pPr>
          </w:p>
          <w:p w14:paraId="21637E31" w14:textId="77777777" w:rsidR="00BA6F30" w:rsidRDefault="00BA6F30">
            <w:pPr>
              <w:rPr>
                <w:rFonts w:ascii="Arial" w:hAnsi="Arial" w:cs="Arial"/>
              </w:rPr>
            </w:pPr>
          </w:p>
          <w:p w14:paraId="1A980646" w14:textId="77777777" w:rsidR="00BA6F30" w:rsidRDefault="00BA6F30">
            <w:pPr>
              <w:rPr>
                <w:rFonts w:ascii="Arial" w:hAnsi="Arial" w:cs="Arial"/>
              </w:rPr>
            </w:pPr>
          </w:p>
          <w:p w14:paraId="161A9FBB" w14:textId="77777777" w:rsidR="003F2C07" w:rsidRDefault="003F2C07">
            <w:pPr>
              <w:rPr>
                <w:rFonts w:ascii="Arial" w:hAnsi="Arial" w:cs="Arial"/>
              </w:rPr>
            </w:pPr>
          </w:p>
          <w:p w14:paraId="4AAC7864" w14:textId="77777777" w:rsidR="003F2C07" w:rsidRDefault="003F2C07">
            <w:pPr>
              <w:rPr>
                <w:rFonts w:ascii="Arial" w:hAnsi="Arial" w:cs="Arial"/>
              </w:rPr>
            </w:pPr>
          </w:p>
          <w:p w14:paraId="16D8F80F" w14:textId="77777777" w:rsidR="00436BA0" w:rsidRDefault="00436BA0">
            <w:pPr>
              <w:rPr>
                <w:rFonts w:ascii="Arial" w:hAnsi="Arial" w:cs="Arial"/>
              </w:rPr>
            </w:pPr>
          </w:p>
          <w:p w14:paraId="512D7E8D" w14:textId="77777777" w:rsidR="00436BA0" w:rsidRDefault="00436BA0">
            <w:pPr>
              <w:rPr>
                <w:rFonts w:ascii="Arial" w:hAnsi="Arial" w:cs="Arial"/>
              </w:rPr>
            </w:pPr>
          </w:p>
          <w:p w14:paraId="56A3B1C4" w14:textId="77777777" w:rsidR="00436BA0" w:rsidRDefault="00436BA0">
            <w:pPr>
              <w:rPr>
                <w:rFonts w:ascii="Arial" w:hAnsi="Arial" w:cs="Arial"/>
              </w:rPr>
            </w:pPr>
          </w:p>
          <w:p w14:paraId="3144152C" w14:textId="77777777" w:rsidR="00436BA0" w:rsidRDefault="00436BA0">
            <w:pPr>
              <w:rPr>
                <w:rFonts w:ascii="Arial" w:hAnsi="Arial" w:cs="Arial"/>
              </w:rPr>
            </w:pPr>
          </w:p>
          <w:p w14:paraId="6F45EDDA" w14:textId="77777777" w:rsidR="00436BA0" w:rsidRDefault="00436BA0">
            <w:pPr>
              <w:rPr>
                <w:rFonts w:ascii="Arial" w:hAnsi="Arial" w:cs="Arial"/>
              </w:rPr>
            </w:pPr>
          </w:p>
          <w:p w14:paraId="0E692342" w14:textId="77777777" w:rsidR="00436BA0" w:rsidRDefault="00436BA0">
            <w:pPr>
              <w:rPr>
                <w:rFonts w:ascii="Arial" w:hAnsi="Arial" w:cs="Arial"/>
              </w:rPr>
            </w:pPr>
          </w:p>
          <w:p w14:paraId="584EB341" w14:textId="77777777" w:rsidR="00436BA0" w:rsidRDefault="00436BA0">
            <w:pPr>
              <w:rPr>
                <w:rFonts w:ascii="Arial" w:hAnsi="Arial" w:cs="Arial"/>
              </w:rPr>
            </w:pPr>
          </w:p>
          <w:p w14:paraId="48B764EF" w14:textId="77777777" w:rsidR="00436BA0" w:rsidRDefault="00436BA0">
            <w:pPr>
              <w:rPr>
                <w:rFonts w:ascii="Arial" w:hAnsi="Arial" w:cs="Arial"/>
              </w:rPr>
            </w:pPr>
          </w:p>
          <w:p w14:paraId="4F2F026D" w14:textId="77777777" w:rsidR="00436BA0" w:rsidRDefault="00436BA0">
            <w:pPr>
              <w:rPr>
                <w:rFonts w:ascii="Arial" w:hAnsi="Arial" w:cs="Arial"/>
              </w:rPr>
            </w:pPr>
          </w:p>
          <w:p w14:paraId="2B1C5C71" w14:textId="77777777" w:rsidR="00436BA0" w:rsidRDefault="00436BA0">
            <w:pPr>
              <w:rPr>
                <w:rFonts w:ascii="Arial" w:hAnsi="Arial" w:cs="Arial"/>
              </w:rPr>
            </w:pPr>
          </w:p>
          <w:p w14:paraId="4DC9E189" w14:textId="77777777" w:rsidR="00436BA0" w:rsidRDefault="00436BA0">
            <w:pPr>
              <w:rPr>
                <w:rFonts w:ascii="Arial" w:hAnsi="Arial" w:cs="Arial"/>
              </w:rPr>
            </w:pPr>
          </w:p>
          <w:p w14:paraId="676EA22C" w14:textId="77777777" w:rsidR="00436BA0" w:rsidRDefault="00436BA0">
            <w:pPr>
              <w:rPr>
                <w:rFonts w:ascii="Arial" w:hAnsi="Arial" w:cs="Arial"/>
              </w:rPr>
            </w:pPr>
          </w:p>
          <w:p w14:paraId="1659E53D" w14:textId="77777777" w:rsidR="00436BA0" w:rsidRDefault="00436BA0">
            <w:pPr>
              <w:rPr>
                <w:rFonts w:ascii="Arial" w:hAnsi="Arial" w:cs="Arial"/>
              </w:rPr>
            </w:pPr>
          </w:p>
          <w:p w14:paraId="7924FE89" w14:textId="77777777" w:rsidR="00436BA0" w:rsidRDefault="00436BA0">
            <w:pPr>
              <w:rPr>
                <w:rFonts w:ascii="Arial" w:hAnsi="Arial" w:cs="Arial"/>
              </w:rPr>
            </w:pPr>
          </w:p>
          <w:p w14:paraId="5CF37E1F" w14:textId="77777777" w:rsidR="00436BA0" w:rsidRDefault="00436BA0">
            <w:pPr>
              <w:rPr>
                <w:rFonts w:ascii="Arial" w:hAnsi="Arial" w:cs="Arial"/>
              </w:rPr>
            </w:pPr>
          </w:p>
          <w:p w14:paraId="4B799C9B" w14:textId="77777777" w:rsidR="00436BA0" w:rsidRDefault="00436BA0">
            <w:pPr>
              <w:rPr>
                <w:rFonts w:ascii="Arial" w:hAnsi="Arial" w:cs="Arial"/>
              </w:rPr>
            </w:pPr>
          </w:p>
          <w:p w14:paraId="4342C727" w14:textId="77777777" w:rsidR="00436BA0" w:rsidRDefault="00436BA0">
            <w:pPr>
              <w:rPr>
                <w:rFonts w:ascii="Arial" w:hAnsi="Arial" w:cs="Arial"/>
              </w:rPr>
            </w:pPr>
          </w:p>
          <w:p w14:paraId="4F4648BF" w14:textId="77777777" w:rsidR="00436BA0" w:rsidRDefault="00436BA0">
            <w:pPr>
              <w:rPr>
                <w:rFonts w:ascii="Arial" w:hAnsi="Arial" w:cs="Arial"/>
              </w:rPr>
            </w:pPr>
          </w:p>
          <w:p w14:paraId="7D80DC90" w14:textId="77777777" w:rsidR="00436BA0" w:rsidRDefault="00436BA0">
            <w:pPr>
              <w:rPr>
                <w:rFonts w:ascii="Arial" w:hAnsi="Arial" w:cs="Arial"/>
              </w:rPr>
            </w:pPr>
          </w:p>
          <w:p w14:paraId="67EDE8F5" w14:textId="77777777" w:rsidR="00436BA0" w:rsidRDefault="00436BA0">
            <w:pPr>
              <w:rPr>
                <w:rFonts w:ascii="Arial" w:hAnsi="Arial" w:cs="Arial"/>
              </w:rPr>
            </w:pPr>
          </w:p>
          <w:p w14:paraId="327E5025" w14:textId="77777777" w:rsidR="00436BA0" w:rsidRDefault="00436BA0">
            <w:pPr>
              <w:rPr>
                <w:rFonts w:ascii="Arial" w:hAnsi="Arial" w:cs="Arial"/>
              </w:rPr>
            </w:pPr>
          </w:p>
          <w:p w14:paraId="3EFBDF9E" w14:textId="77777777" w:rsidR="00436BA0" w:rsidRDefault="00436BA0">
            <w:pPr>
              <w:rPr>
                <w:rFonts w:ascii="Arial" w:hAnsi="Arial" w:cs="Arial"/>
              </w:rPr>
            </w:pPr>
          </w:p>
          <w:p w14:paraId="2B207F77" w14:textId="77777777" w:rsidR="00436BA0" w:rsidRDefault="00436BA0">
            <w:pPr>
              <w:rPr>
                <w:rFonts w:ascii="Arial" w:hAnsi="Arial" w:cs="Arial"/>
              </w:rPr>
            </w:pPr>
          </w:p>
          <w:p w14:paraId="1A961AD5" w14:textId="77777777" w:rsidR="00436BA0" w:rsidRDefault="00436BA0">
            <w:pPr>
              <w:rPr>
                <w:rFonts w:ascii="Arial" w:hAnsi="Arial" w:cs="Arial"/>
              </w:rPr>
            </w:pPr>
          </w:p>
          <w:p w14:paraId="009BA164" w14:textId="3F1050D3" w:rsidR="00436BA0" w:rsidRPr="00593EE3" w:rsidRDefault="00436BA0">
            <w:pPr>
              <w:rPr>
                <w:rFonts w:ascii="Arial" w:hAnsi="Arial" w:cs="Arial"/>
              </w:rPr>
            </w:pPr>
            <w:r>
              <w:rPr>
                <w:rFonts w:ascii="Arial" w:hAnsi="Arial" w:cs="Arial"/>
              </w:rPr>
              <w:t>Key Takeaways</w:t>
            </w:r>
          </w:p>
        </w:tc>
        <w:tc>
          <w:tcPr>
            <w:tcW w:w="7272" w:type="dxa"/>
            <w:tcBorders>
              <w:top w:val="nil"/>
              <w:bottom w:val="nil"/>
            </w:tcBorders>
          </w:tcPr>
          <w:p w14:paraId="5843D260" w14:textId="77777777" w:rsidR="00EE6F98" w:rsidRDefault="00EE6F98">
            <w:pPr>
              <w:pStyle w:val="Header"/>
              <w:tabs>
                <w:tab w:val="clear" w:pos="4320"/>
                <w:tab w:val="clear" w:pos="8640"/>
              </w:tabs>
              <w:rPr>
                <w:rFonts w:ascii="Arial" w:hAnsi="Arial" w:cs="Arial"/>
              </w:rPr>
            </w:pPr>
          </w:p>
          <w:p w14:paraId="108EBA7F" w14:textId="77777777" w:rsidR="00136183" w:rsidRDefault="00136183">
            <w:pPr>
              <w:pStyle w:val="Header"/>
              <w:tabs>
                <w:tab w:val="clear" w:pos="4320"/>
                <w:tab w:val="clear" w:pos="8640"/>
              </w:tabs>
              <w:rPr>
                <w:rFonts w:ascii="Arial" w:hAnsi="Arial" w:cs="Arial"/>
              </w:rPr>
            </w:pPr>
          </w:p>
          <w:p w14:paraId="5D883B04" w14:textId="77777777" w:rsidR="00136183" w:rsidRDefault="00136183">
            <w:pPr>
              <w:pStyle w:val="Header"/>
              <w:tabs>
                <w:tab w:val="clear" w:pos="4320"/>
                <w:tab w:val="clear" w:pos="8640"/>
              </w:tabs>
              <w:rPr>
                <w:rFonts w:ascii="Arial" w:hAnsi="Arial" w:cs="Arial"/>
              </w:rPr>
            </w:pPr>
            <w:r>
              <w:rPr>
                <w:rFonts w:ascii="Arial" w:hAnsi="Arial" w:cs="Arial"/>
              </w:rPr>
              <w:t>Guides for inline Python comments:</w:t>
            </w:r>
          </w:p>
          <w:p w14:paraId="79388A65" w14:textId="77777777" w:rsidR="00136183" w:rsidRDefault="00136183">
            <w:pPr>
              <w:pStyle w:val="Header"/>
              <w:tabs>
                <w:tab w:val="clear" w:pos="4320"/>
                <w:tab w:val="clear" w:pos="8640"/>
              </w:tabs>
              <w:rPr>
                <w:rFonts w:ascii="Arial" w:hAnsi="Arial" w:cs="Arial"/>
              </w:rPr>
            </w:pPr>
          </w:p>
          <w:p w14:paraId="0B761B1A" w14:textId="3D719A68" w:rsidR="00136183" w:rsidRDefault="00136183" w:rsidP="00136183">
            <w:pPr>
              <w:pStyle w:val="Header"/>
              <w:numPr>
                <w:ilvl w:val="0"/>
                <w:numId w:val="8"/>
              </w:numPr>
              <w:tabs>
                <w:tab w:val="clear" w:pos="4320"/>
                <w:tab w:val="clear" w:pos="8640"/>
              </w:tabs>
              <w:rPr>
                <w:rFonts w:ascii="Arial" w:hAnsi="Arial" w:cs="Arial"/>
              </w:rPr>
            </w:pPr>
            <w:r>
              <w:rPr>
                <w:rFonts w:ascii="Arial" w:hAnsi="Arial" w:cs="Arial"/>
              </w:rPr>
              <w:t>Avoid explaining your code in comments. Rather, if your code is too complex, rewrite it for clarity.</w:t>
            </w:r>
          </w:p>
          <w:p w14:paraId="0A9297A0" w14:textId="77777777" w:rsidR="00136183" w:rsidRDefault="00136183" w:rsidP="00136183">
            <w:pPr>
              <w:pStyle w:val="Header"/>
              <w:numPr>
                <w:ilvl w:val="0"/>
                <w:numId w:val="8"/>
              </w:numPr>
              <w:tabs>
                <w:tab w:val="clear" w:pos="4320"/>
                <w:tab w:val="clear" w:pos="8640"/>
              </w:tabs>
              <w:rPr>
                <w:rFonts w:ascii="Arial" w:hAnsi="Arial" w:cs="Arial"/>
              </w:rPr>
            </w:pPr>
            <w:r>
              <w:rPr>
                <w:rFonts w:ascii="Arial" w:hAnsi="Arial" w:cs="Arial"/>
              </w:rPr>
              <w:t xml:space="preserve">Focus on the </w:t>
            </w:r>
            <w:r w:rsidRPr="00136183">
              <w:rPr>
                <w:rFonts w:ascii="Arial" w:hAnsi="Arial" w:cs="Arial"/>
                <w:i/>
                <w:iCs/>
              </w:rPr>
              <w:t>why</w:t>
            </w:r>
            <w:r>
              <w:rPr>
                <w:rFonts w:ascii="Arial" w:hAnsi="Arial" w:cs="Arial"/>
              </w:rPr>
              <w:t xml:space="preserve"> and the </w:t>
            </w:r>
            <w:r w:rsidRPr="00136183">
              <w:rPr>
                <w:rFonts w:ascii="Arial" w:hAnsi="Arial" w:cs="Arial"/>
                <w:i/>
                <w:iCs/>
              </w:rPr>
              <w:t>how</w:t>
            </w:r>
            <w:r>
              <w:rPr>
                <w:rFonts w:ascii="Arial" w:hAnsi="Arial" w:cs="Arial"/>
              </w:rPr>
              <w:t>.</w:t>
            </w:r>
          </w:p>
          <w:p w14:paraId="402FAE3C" w14:textId="77777777" w:rsidR="00136183" w:rsidRDefault="00136183" w:rsidP="00136183">
            <w:pPr>
              <w:pStyle w:val="Header"/>
              <w:numPr>
                <w:ilvl w:val="0"/>
                <w:numId w:val="8"/>
              </w:numPr>
              <w:tabs>
                <w:tab w:val="clear" w:pos="4320"/>
                <w:tab w:val="clear" w:pos="8640"/>
              </w:tabs>
              <w:rPr>
                <w:rFonts w:ascii="Arial" w:hAnsi="Arial" w:cs="Arial"/>
              </w:rPr>
            </w:pPr>
            <w:r>
              <w:rPr>
                <w:rFonts w:ascii="Arial" w:hAnsi="Arial" w:cs="Arial"/>
              </w:rPr>
              <w:t>Comments should not restate what is obvious in your code.</w:t>
            </w:r>
          </w:p>
          <w:p w14:paraId="1D341D3F" w14:textId="77777777" w:rsidR="00136183" w:rsidRDefault="00136183" w:rsidP="00136183">
            <w:pPr>
              <w:pStyle w:val="Header"/>
              <w:tabs>
                <w:tab w:val="clear" w:pos="4320"/>
                <w:tab w:val="clear" w:pos="8640"/>
              </w:tabs>
              <w:rPr>
                <w:rFonts w:ascii="Arial" w:hAnsi="Arial" w:cs="Arial"/>
              </w:rPr>
            </w:pPr>
          </w:p>
          <w:p w14:paraId="57BBE4C5" w14:textId="77777777" w:rsidR="00136183" w:rsidRDefault="00136183" w:rsidP="00136183">
            <w:pPr>
              <w:pStyle w:val="Header"/>
              <w:tabs>
                <w:tab w:val="clear" w:pos="4320"/>
                <w:tab w:val="clear" w:pos="8640"/>
              </w:tabs>
              <w:rPr>
                <w:rFonts w:ascii="Arial" w:hAnsi="Arial" w:cs="Arial"/>
              </w:rPr>
            </w:pPr>
            <w:r>
              <w:rPr>
                <w:rFonts w:ascii="Arial" w:hAnsi="Arial" w:cs="Arial"/>
              </w:rPr>
              <w:t>Examples of Helpful vs Unhelpful Comments:</w:t>
            </w:r>
          </w:p>
          <w:p w14:paraId="7CF5C61A" w14:textId="77777777" w:rsidR="00136183" w:rsidRDefault="00136183" w:rsidP="00136183">
            <w:pPr>
              <w:pStyle w:val="Header"/>
              <w:tabs>
                <w:tab w:val="clear" w:pos="4320"/>
                <w:tab w:val="clear" w:pos="8640"/>
              </w:tabs>
              <w:rPr>
                <w:rFonts w:ascii="Arial" w:hAnsi="Arial" w:cs="Arial"/>
              </w:rPr>
            </w:pPr>
          </w:p>
          <w:p w14:paraId="44777AF9" w14:textId="07E1EF87" w:rsidR="00136183" w:rsidRDefault="00136183" w:rsidP="00136183">
            <w:pPr>
              <w:pStyle w:val="Header"/>
              <w:tabs>
                <w:tab w:val="clear" w:pos="4320"/>
                <w:tab w:val="clear" w:pos="8640"/>
              </w:tabs>
              <w:rPr>
                <w:rFonts w:ascii="Arial" w:hAnsi="Arial" w:cs="Arial"/>
              </w:rPr>
            </w:pPr>
            <w:r>
              <w:rPr>
                <w:rFonts w:ascii="Arial" w:hAnsi="Arial" w:cs="Arial"/>
              </w:rPr>
              <w:t>Unhelpful</w:t>
            </w:r>
            <w:r w:rsidR="00494320">
              <w:rPr>
                <w:rFonts w:ascii="Arial" w:hAnsi="Arial" w:cs="Arial"/>
              </w:rPr>
              <w:t>:</w:t>
            </w:r>
          </w:p>
          <w:p w14:paraId="690CDCB2" w14:textId="77777777" w:rsidR="00136183" w:rsidRDefault="00136183" w:rsidP="00136183">
            <w:pPr>
              <w:pStyle w:val="Header"/>
              <w:tabs>
                <w:tab w:val="clear" w:pos="4320"/>
                <w:tab w:val="clear" w:pos="8640"/>
              </w:tabs>
              <w:rPr>
                <w:rFonts w:ascii="Arial" w:hAnsi="Arial" w:cs="Arial"/>
              </w:rPr>
            </w:pPr>
          </w:p>
          <w:p w14:paraId="0EFBBBBD" w14:textId="77777777" w:rsidR="00AB1061" w:rsidRPr="00AB1061" w:rsidRDefault="00AB1061" w:rsidP="00AB1061">
            <w:pPr>
              <w:pStyle w:val="Header"/>
              <w:rPr>
                <w:rFonts w:ascii="Arial" w:hAnsi="Arial" w:cs="Arial"/>
              </w:rPr>
            </w:pPr>
            <w:r w:rsidRPr="00AB1061">
              <w:rPr>
                <w:rFonts w:ascii="Arial" w:hAnsi="Arial" w:cs="Arial"/>
              </w:rPr>
              <w:t xml:space="preserve">1 </w:t>
            </w:r>
            <w:proofErr w:type="spellStart"/>
            <w:r w:rsidRPr="00AB1061">
              <w:rPr>
                <w:rFonts w:ascii="Arial" w:hAnsi="Arial" w:cs="Arial"/>
              </w:rPr>
              <w:t>statetax</w:t>
            </w:r>
            <w:proofErr w:type="spellEnd"/>
            <w:r w:rsidRPr="00AB1061">
              <w:rPr>
                <w:rFonts w:ascii="Arial" w:hAnsi="Arial" w:cs="Arial"/>
              </w:rPr>
              <w:t xml:space="preserve"> = 1.0625 # Assigns the float 1.0625 to the variable '</w:t>
            </w:r>
            <w:proofErr w:type="spellStart"/>
            <w:r w:rsidRPr="00AB1061">
              <w:rPr>
                <w:rFonts w:ascii="Arial" w:hAnsi="Arial" w:cs="Arial"/>
              </w:rPr>
              <w:t>statetax</w:t>
            </w:r>
            <w:proofErr w:type="spellEnd"/>
            <w:r w:rsidRPr="00AB1061">
              <w:rPr>
                <w:rFonts w:ascii="Arial" w:hAnsi="Arial" w:cs="Arial"/>
              </w:rPr>
              <w:t>'</w:t>
            </w:r>
          </w:p>
          <w:p w14:paraId="6A5DFF06" w14:textId="77777777" w:rsidR="00AB1061" w:rsidRPr="00AB1061" w:rsidRDefault="00AB1061" w:rsidP="00AB1061">
            <w:pPr>
              <w:pStyle w:val="Header"/>
              <w:rPr>
                <w:rFonts w:ascii="Arial" w:hAnsi="Arial" w:cs="Arial"/>
              </w:rPr>
            </w:pPr>
            <w:r w:rsidRPr="00AB1061">
              <w:rPr>
                <w:rFonts w:ascii="Arial" w:hAnsi="Arial" w:cs="Arial"/>
              </w:rPr>
              <w:t xml:space="preserve">2 </w:t>
            </w:r>
            <w:proofErr w:type="spellStart"/>
            <w:r w:rsidRPr="00AB1061">
              <w:rPr>
                <w:rFonts w:ascii="Arial" w:hAnsi="Arial" w:cs="Arial"/>
              </w:rPr>
              <w:t>citytax</w:t>
            </w:r>
            <w:proofErr w:type="spellEnd"/>
            <w:r w:rsidRPr="00AB1061">
              <w:rPr>
                <w:rFonts w:ascii="Arial" w:hAnsi="Arial" w:cs="Arial"/>
              </w:rPr>
              <w:t xml:space="preserve"> = 1.01 # Assigns the float 1.01 to the variable '</w:t>
            </w:r>
            <w:proofErr w:type="spellStart"/>
            <w:r w:rsidRPr="00AB1061">
              <w:rPr>
                <w:rFonts w:ascii="Arial" w:hAnsi="Arial" w:cs="Arial"/>
              </w:rPr>
              <w:t>citytax</w:t>
            </w:r>
            <w:proofErr w:type="spellEnd"/>
            <w:r w:rsidRPr="00AB1061">
              <w:rPr>
                <w:rFonts w:ascii="Arial" w:hAnsi="Arial" w:cs="Arial"/>
              </w:rPr>
              <w:t>'</w:t>
            </w:r>
          </w:p>
          <w:p w14:paraId="72E04020" w14:textId="77777777" w:rsidR="00136183" w:rsidRDefault="00AB1061" w:rsidP="00AB1061">
            <w:pPr>
              <w:pStyle w:val="Header"/>
              <w:tabs>
                <w:tab w:val="clear" w:pos="4320"/>
                <w:tab w:val="clear" w:pos="8640"/>
              </w:tabs>
              <w:rPr>
                <w:rFonts w:ascii="Arial" w:hAnsi="Arial" w:cs="Arial"/>
              </w:rPr>
            </w:pPr>
            <w:r w:rsidRPr="00AB1061">
              <w:rPr>
                <w:rFonts w:ascii="Arial" w:hAnsi="Arial" w:cs="Arial"/>
              </w:rPr>
              <w:t xml:space="preserve">3 </w:t>
            </w:r>
            <w:proofErr w:type="spellStart"/>
            <w:r w:rsidRPr="00AB1061">
              <w:rPr>
                <w:rFonts w:ascii="Arial" w:hAnsi="Arial" w:cs="Arial"/>
              </w:rPr>
              <w:t>specialtax</w:t>
            </w:r>
            <w:proofErr w:type="spellEnd"/>
            <w:r w:rsidRPr="00AB1061">
              <w:rPr>
                <w:rFonts w:ascii="Arial" w:hAnsi="Arial" w:cs="Arial"/>
              </w:rPr>
              <w:t xml:space="preserve"> = 1.01 # Assigns the float 1.01 to the variable '</w:t>
            </w:r>
            <w:proofErr w:type="spellStart"/>
            <w:r w:rsidRPr="00AB1061">
              <w:rPr>
                <w:rFonts w:ascii="Arial" w:hAnsi="Arial" w:cs="Arial"/>
              </w:rPr>
              <w:t>specialtax</w:t>
            </w:r>
            <w:proofErr w:type="spellEnd"/>
            <w:r w:rsidRPr="00AB1061">
              <w:rPr>
                <w:rFonts w:ascii="Arial" w:hAnsi="Arial" w:cs="Arial"/>
              </w:rPr>
              <w:t>'</w:t>
            </w:r>
          </w:p>
          <w:p w14:paraId="12A23D99" w14:textId="77777777" w:rsidR="00AB1061" w:rsidRDefault="00AB1061" w:rsidP="00AB1061">
            <w:pPr>
              <w:pStyle w:val="Header"/>
              <w:tabs>
                <w:tab w:val="clear" w:pos="4320"/>
                <w:tab w:val="clear" w:pos="8640"/>
              </w:tabs>
              <w:rPr>
                <w:rFonts w:ascii="Arial" w:hAnsi="Arial" w:cs="Arial"/>
              </w:rPr>
            </w:pPr>
          </w:p>
          <w:p w14:paraId="2DCA022E" w14:textId="77777777" w:rsidR="00AB1061" w:rsidRDefault="00AB1061" w:rsidP="00AB1061">
            <w:pPr>
              <w:pStyle w:val="Header"/>
              <w:tabs>
                <w:tab w:val="clear" w:pos="4320"/>
                <w:tab w:val="clear" w:pos="8640"/>
              </w:tabs>
              <w:rPr>
                <w:rFonts w:ascii="Arial" w:hAnsi="Arial" w:cs="Arial"/>
              </w:rPr>
            </w:pPr>
          </w:p>
          <w:p w14:paraId="2ADADF1E" w14:textId="77777777" w:rsidR="00AB1061" w:rsidRDefault="00AB1061" w:rsidP="00AB1061">
            <w:pPr>
              <w:pStyle w:val="Header"/>
              <w:tabs>
                <w:tab w:val="clear" w:pos="4320"/>
                <w:tab w:val="clear" w:pos="8640"/>
              </w:tabs>
              <w:rPr>
                <w:rFonts w:ascii="Arial" w:hAnsi="Arial" w:cs="Arial"/>
              </w:rPr>
            </w:pPr>
            <w:r>
              <w:rPr>
                <w:rFonts w:ascii="Arial" w:hAnsi="Arial" w:cs="Arial"/>
              </w:rPr>
              <w:t>Helpful</w:t>
            </w:r>
            <w:r w:rsidR="00494320">
              <w:rPr>
                <w:rFonts w:ascii="Arial" w:hAnsi="Arial" w:cs="Arial"/>
              </w:rPr>
              <w:t xml:space="preserve">: </w:t>
            </w:r>
          </w:p>
          <w:p w14:paraId="1C42610B" w14:textId="77777777" w:rsidR="00494320" w:rsidRDefault="00494320" w:rsidP="00AB1061">
            <w:pPr>
              <w:pStyle w:val="Header"/>
              <w:tabs>
                <w:tab w:val="clear" w:pos="4320"/>
                <w:tab w:val="clear" w:pos="8640"/>
              </w:tabs>
              <w:rPr>
                <w:rFonts w:ascii="Arial" w:hAnsi="Arial" w:cs="Arial"/>
              </w:rPr>
            </w:pPr>
          </w:p>
          <w:p w14:paraId="0C46ED26" w14:textId="77777777" w:rsidR="0024587A" w:rsidRPr="0024587A" w:rsidRDefault="0024587A" w:rsidP="0024587A">
            <w:pPr>
              <w:pStyle w:val="Header"/>
              <w:rPr>
                <w:rFonts w:ascii="Arial" w:hAnsi="Arial" w:cs="Arial"/>
              </w:rPr>
            </w:pPr>
            <w:r w:rsidRPr="0024587A">
              <w:rPr>
                <w:rFonts w:ascii="Arial" w:hAnsi="Arial" w:cs="Arial"/>
              </w:rPr>
              <w:t xml:space="preserve">1 </w:t>
            </w:r>
            <w:proofErr w:type="spellStart"/>
            <w:r w:rsidRPr="0024587A">
              <w:rPr>
                <w:rFonts w:ascii="Arial" w:hAnsi="Arial" w:cs="Arial"/>
              </w:rPr>
              <w:t>statetax</w:t>
            </w:r>
            <w:proofErr w:type="spellEnd"/>
            <w:r w:rsidRPr="0024587A">
              <w:rPr>
                <w:rFonts w:ascii="Arial" w:hAnsi="Arial" w:cs="Arial"/>
              </w:rPr>
              <w:t xml:space="preserve"> = 1.0625 # State sales tax rate is 6.25% through Jan. 1</w:t>
            </w:r>
          </w:p>
          <w:p w14:paraId="18048759" w14:textId="77777777" w:rsidR="0024587A" w:rsidRPr="0024587A" w:rsidRDefault="0024587A" w:rsidP="0024587A">
            <w:pPr>
              <w:pStyle w:val="Header"/>
              <w:rPr>
                <w:rFonts w:ascii="Arial" w:hAnsi="Arial" w:cs="Arial"/>
              </w:rPr>
            </w:pPr>
            <w:r w:rsidRPr="0024587A">
              <w:rPr>
                <w:rFonts w:ascii="Arial" w:hAnsi="Arial" w:cs="Arial"/>
              </w:rPr>
              <w:t xml:space="preserve">2 </w:t>
            </w:r>
            <w:proofErr w:type="spellStart"/>
            <w:r w:rsidRPr="0024587A">
              <w:rPr>
                <w:rFonts w:ascii="Arial" w:hAnsi="Arial" w:cs="Arial"/>
              </w:rPr>
              <w:t>citytax</w:t>
            </w:r>
            <w:proofErr w:type="spellEnd"/>
            <w:r w:rsidRPr="0024587A">
              <w:rPr>
                <w:rFonts w:ascii="Arial" w:hAnsi="Arial" w:cs="Arial"/>
              </w:rPr>
              <w:t xml:space="preserve"> = 1.01 # City sales tax rate is 1% through Jan. 1</w:t>
            </w:r>
          </w:p>
          <w:p w14:paraId="544B6C08" w14:textId="77777777" w:rsidR="00494320" w:rsidRDefault="0024587A" w:rsidP="0024587A">
            <w:pPr>
              <w:pStyle w:val="Header"/>
              <w:tabs>
                <w:tab w:val="clear" w:pos="4320"/>
                <w:tab w:val="clear" w:pos="8640"/>
              </w:tabs>
              <w:rPr>
                <w:rFonts w:ascii="Arial" w:hAnsi="Arial" w:cs="Arial"/>
              </w:rPr>
            </w:pPr>
            <w:r w:rsidRPr="0024587A">
              <w:rPr>
                <w:rFonts w:ascii="Arial" w:hAnsi="Arial" w:cs="Arial"/>
              </w:rPr>
              <w:t xml:space="preserve">3 </w:t>
            </w:r>
            <w:proofErr w:type="spellStart"/>
            <w:r w:rsidRPr="0024587A">
              <w:rPr>
                <w:rFonts w:ascii="Arial" w:hAnsi="Arial" w:cs="Arial"/>
              </w:rPr>
              <w:t>specialtax</w:t>
            </w:r>
            <w:proofErr w:type="spellEnd"/>
            <w:r w:rsidRPr="0024587A">
              <w:rPr>
                <w:rFonts w:ascii="Arial" w:hAnsi="Arial" w:cs="Arial"/>
              </w:rPr>
              <w:t xml:space="preserve"> = 1.01 # Special sales tax rate is 1% through Jan. 1</w:t>
            </w:r>
          </w:p>
          <w:p w14:paraId="7664600A" w14:textId="77777777" w:rsidR="0024587A" w:rsidRDefault="0024587A" w:rsidP="0024587A">
            <w:pPr>
              <w:pStyle w:val="Header"/>
              <w:tabs>
                <w:tab w:val="clear" w:pos="4320"/>
                <w:tab w:val="clear" w:pos="8640"/>
              </w:tabs>
              <w:rPr>
                <w:rFonts w:ascii="Arial" w:hAnsi="Arial" w:cs="Arial"/>
              </w:rPr>
            </w:pPr>
          </w:p>
          <w:p w14:paraId="6B40CEC2" w14:textId="77777777" w:rsidR="0024587A" w:rsidRDefault="0024587A" w:rsidP="0024587A">
            <w:pPr>
              <w:pStyle w:val="Header"/>
              <w:tabs>
                <w:tab w:val="clear" w:pos="4320"/>
                <w:tab w:val="clear" w:pos="8640"/>
              </w:tabs>
              <w:rPr>
                <w:rFonts w:ascii="Arial" w:hAnsi="Arial" w:cs="Arial"/>
              </w:rPr>
            </w:pPr>
            <w:r>
              <w:rPr>
                <w:rFonts w:ascii="Arial" w:hAnsi="Arial" w:cs="Arial"/>
              </w:rPr>
              <w:t>How to Comment Out Multiple Lines in Python</w:t>
            </w:r>
            <w:r w:rsidR="00887787">
              <w:rPr>
                <w:rFonts w:ascii="Arial" w:hAnsi="Arial" w:cs="Arial"/>
              </w:rPr>
              <w:t>:</w:t>
            </w:r>
          </w:p>
          <w:p w14:paraId="788BE786" w14:textId="77777777" w:rsidR="00887787" w:rsidRDefault="00887787" w:rsidP="0024587A">
            <w:pPr>
              <w:pStyle w:val="Header"/>
              <w:tabs>
                <w:tab w:val="clear" w:pos="4320"/>
                <w:tab w:val="clear" w:pos="8640"/>
              </w:tabs>
              <w:rPr>
                <w:rFonts w:ascii="Arial" w:hAnsi="Arial" w:cs="Arial"/>
              </w:rPr>
            </w:pPr>
          </w:p>
          <w:p w14:paraId="2878C325" w14:textId="5D1D52A0" w:rsidR="00887787" w:rsidRDefault="00887787" w:rsidP="0024587A">
            <w:pPr>
              <w:pStyle w:val="Header"/>
              <w:tabs>
                <w:tab w:val="clear" w:pos="4320"/>
                <w:tab w:val="clear" w:pos="8640"/>
              </w:tabs>
              <w:rPr>
                <w:rFonts w:ascii="Arial" w:hAnsi="Arial" w:cs="Arial"/>
              </w:rPr>
            </w:pPr>
            <w:r>
              <w:rPr>
                <w:rFonts w:ascii="Arial" w:hAnsi="Arial" w:cs="Arial"/>
              </w:rPr>
              <w:t>Python has built-in methods for multiline commenting, but we can use the has</w:t>
            </w:r>
            <w:r w:rsidR="00BC465B">
              <w:rPr>
                <w:rFonts w:ascii="Arial" w:hAnsi="Arial" w:cs="Arial"/>
              </w:rPr>
              <w:t>h</w:t>
            </w:r>
            <w:r>
              <w:rPr>
                <w:rFonts w:ascii="Arial" w:hAnsi="Arial" w:cs="Arial"/>
              </w:rPr>
              <w:t xml:space="preserve"> character to comment </w:t>
            </w:r>
            <w:r w:rsidR="00BC465B">
              <w:rPr>
                <w:rFonts w:ascii="Arial" w:hAnsi="Arial" w:cs="Arial"/>
              </w:rPr>
              <w:t xml:space="preserve">on </w:t>
            </w:r>
            <w:r>
              <w:rPr>
                <w:rFonts w:ascii="Arial" w:hAnsi="Arial" w:cs="Arial"/>
              </w:rPr>
              <w:t xml:space="preserve">several lines. </w:t>
            </w:r>
          </w:p>
          <w:p w14:paraId="14B8086C" w14:textId="77777777" w:rsidR="00887787" w:rsidRDefault="00887787" w:rsidP="0024587A">
            <w:pPr>
              <w:pStyle w:val="Header"/>
              <w:tabs>
                <w:tab w:val="clear" w:pos="4320"/>
                <w:tab w:val="clear" w:pos="8640"/>
              </w:tabs>
              <w:rPr>
                <w:rFonts w:ascii="Arial" w:hAnsi="Arial" w:cs="Arial"/>
              </w:rPr>
            </w:pPr>
          </w:p>
          <w:p w14:paraId="587E1266" w14:textId="77777777" w:rsidR="00887787" w:rsidRDefault="00887787" w:rsidP="0024587A">
            <w:pPr>
              <w:pStyle w:val="Header"/>
              <w:tabs>
                <w:tab w:val="clear" w:pos="4320"/>
                <w:tab w:val="clear" w:pos="8640"/>
              </w:tabs>
              <w:rPr>
                <w:rFonts w:ascii="Arial" w:hAnsi="Arial" w:cs="Arial"/>
              </w:rPr>
            </w:pPr>
          </w:p>
          <w:p w14:paraId="7C86C336" w14:textId="636D451C" w:rsidR="00E15C8B" w:rsidRPr="00E15C8B" w:rsidRDefault="00E15C8B" w:rsidP="00E15C8B">
            <w:pPr>
              <w:pStyle w:val="Header"/>
              <w:rPr>
                <w:rFonts w:ascii="Arial" w:hAnsi="Arial" w:cs="Arial"/>
              </w:rPr>
            </w:pPr>
            <w:r w:rsidRPr="00E15C8B">
              <w:rPr>
                <w:rFonts w:ascii="Arial" w:hAnsi="Arial" w:cs="Arial"/>
              </w:rPr>
              <w:t xml:space="preserve">1 # You can create a </w:t>
            </w:r>
            <w:r w:rsidR="00BC465B">
              <w:rPr>
                <w:rFonts w:ascii="Arial" w:hAnsi="Arial" w:cs="Arial"/>
              </w:rPr>
              <w:t>multi-line</w:t>
            </w:r>
            <w:r w:rsidRPr="00E15C8B">
              <w:rPr>
                <w:rFonts w:ascii="Arial" w:hAnsi="Arial" w:cs="Arial"/>
              </w:rPr>
              <w:t xml:space="preserve"> comment</w:t>
            </w:r>
          </w:p>
          <w:p w14:paraId="3B87E04C" w14:textId="77777777" w:rsidR="00E15C8B" w:rsidRDefault="00E15C8B" w:rsidP="00E15C8B">
            <w:pPr>
              <w:pStyle w:val="Header"/>
              <w:tabs>
                <w:tab w:val="clear" w:pos="4320"/>
                <w:tab w:val="clear" w:pos="8640"/>
              </w:tabs>
              <w:rPr>
                <w:rFonts w:ascii="Arial" w:hAnsi="Arial" w:cs="Arial"/>
              </w:rPr>
            </w:pPr>
            <w:r w:rsidRPr="00E15C8B">
              <w:rPr>
                <w:rFonts w:ascii="Arial" w:hAnsi="Arial" w:cs="Arial"/>
              </w:rPr>
              <w:t>2 # by adding the hash symbol to each line</w:t>
            </w:r>
          </w:p>
          <w:p w14:paraId="368DFE8B" w14:textId="77777777" w:rsidR="00E15C8B" w:rsidRDefault="00E15C8B" w:rsidP="00E15C8B">
            <w:pPr>
              <w:pStyle w:val="Header"/>
              <w:tabs>
                <w:tab w:val="clear" w:pos="4320"/>
                <w:tab w:val="clear" w:pos="8640"/>
              </w:tabs>
              <w:rPr>
                <w:rFonts w:ascii="Arial" w:hAnsi="Arial" w:cs="Arial"/>
              </w:rPr>
            </w:pPr>
          </w:p>
          <w:p w14:paraId="4BBD42C8" w14:textId="77777777" w:rsidR="00E15C8B" w:rsidRDefault="00E15C8B" w:rsidP="00E15C8B">
            <w:pPr>
              <w:pStyle w:val="Header"/>
              <w:tabs>
                <w:tab w:val="clear" w:pos="4320"/>
                <w:tab w:val="clear" w:pos="8640"/>
              </w:tabs>
              <w:rPr>
                <w:rFonts w:ascii="Arial" w:hAnsi="Arial" w:cs="Arial"/>
              </w:rPr>
            </w:pPr>
          </w:p>
          <w:p w14:paraId="653460AA" w14:textId="77777777" w:rsidR="00E15C8B" w:rsidRDefault="0026796F" w:rsidP="00E15C8B">
            <w:pPr>
              <w:pStyle w:val="Header"/>
              <w:tabs>
                <w:tab w:val="clear" w:pos="4320"/>
                <w:tab w:val="clear" w:pos="8640"/>
              </w:tabs>
              <w:rPr>
                <w:rFonts w:ascii="Arial" w:hAnsi="Arial" w:cs="Arial"/>
              </w:rPr>
            </w:pPr>
            <w:r>
              <w:rPr>
                <w:rFonts w:ascii="Arial" w:hAnsi="Arial" w:cs="Arial"/>
              </w:rPr>
              <w:t>Indentation is used to identify a block of related code in Python and to add a comment(s) to a large block of code; the docstrings are recommended. The docstring is the string literals appearing directly after the definition of a function. It can be used to associate documentation with classes, functions, modules, and methods, but it can also be used to comment out code.</w:t>
            </w:r>
          </w:p>
          <w:p w14:paraId="6F072533" w14:textId="77777777" w:rsidR="0026796F" w:rsidRDefault="0026796F" w:rsidP="00E15C8B">
            <w:pPr>
              <w:pStyle w:val="Header"/>
              <w:tabs>
                <w:tab w:val="clear" w:pos="4320"/>
                <w:tab w:val="clear" w:pos="8640"/>
              </w:tabs>
              <w:rPr>
                <w:rFonts w:ascii="Arial" w:hAnsi="Arial" w:cs="Arial"/>
              </w:rPr>
            </w:pPr>
          </w:p>
          <w:p w14:paraId="2C43F909" w14:textId="77777777" w:rsidR="0026796F" w:rsidRDefault="003F2C07" w:rsidP="00E15C8B">
            <w:pPr>
              <w:pStyle w:val="Header"/>
              <w:tabs>
                <w:tab w:val="clear" w:pos="4320"/>
                <w:tab w:val="clear" w:pos="8640"/>
              </w:tabs>
              <w:rPr>
                <w:rFonts w:ascii="Arial" w:hAnsi="Arial" w:cs="Arial"/>
              </w:rPr>
            </w:pPr>
            <w:r>
              <w:rPr>
                <w:rFonts w:ascii="Arial" w:hAnsi="Arial" w:cs="Arial"/>
              </w:rPr>
              <w:t>One-line docstrings:</w:t>
            </w:r>
          </w:p>
          <w:p w14:paraId="3E72B4B6" w14:textId="77777777" w:rsidR="003F2C07" w:rsidRDefault="003F2C07" w:rsidP="00E15C8B">
            <w:pPr>
              <w:pStyle w:val="Header"/>
              <w:tabs>
                <w:tab w:val="clear" w:pos="4320"/>
                <w:tab w:val="clear" w:pos="8640"/>
              </w:tabs>
              <w:rPr>
                <w:rFonts w:ascii="Arial" w:hAnsi="Arial" w:cs="Arial"/>
              </w:rPr>
            </w:pPr>
          </w:p>
          <w:p w14:paraId="762A7665" w14:textId="52AF2720" w:rsidR="003F2C07" w:rsidRDefault="00BE79A7" w:rsidP="00E15C8B">
            <w:pPr>
              <w:pStyle w:val="Header"/>
              <w:tabs>
                <w:tab w:val="clear" w:pos="4320"/>
                <w:tab w:val="clear" w:pos="8640"/>
              </w:tabs>
              <w:rPr>
                <w:rFonts w:ascii="Arial" w:hAnsi="Arial" w:cs="Arial"/>
              </w:rPr>
            </w:pPr>
            <w:r>
              <w:rPr>
                <w:rFonts w:ascii="Arial" w:hAnsi="Arial" w:cs="Arial"/>
              </w:rPr>
              <w:t>To create this, do the following:</w:t>
            </w:r>
          </w:p>
          <w:p w14:paraId="48A973C7" w14:textId="77777777" w:rsidR="00BE79A7" w:rsidRDefault="00BE79A7" w:rsidP="00E15C8B">
            <w:pPr>
              <w:pStyle w:val="Header"/>
              <w:tabs>
                <w:tab w:val="clear" w:pos="4320"/>
                <w:tab w:val="clear" w:pos="8640"/>
              </w:tabs>
              <w:rPr>
                <w:rFonts w:ascii="Arial" w:hAnsi="Arial" w:cs="Arial"/>
              </w:rPr>
            </w:pPr>
          </w:p>
          <w:p w14:paraId="6669D377" w14:textId="77777777" w:rsidR="00BE79A7" w:rsidRDefault="00BE79A7" w:rsidP="00BE79A7">
            <w:pPr>
              <w:pStyle w:val="Header"/>
              <w:numPr>
                <w:ilvl w:val="0"/>
                <w:numId w:val="9"/>
              </w:numPr>
              <w:tabs>
                <w:tab w:val="clear" w:pos="4320"/>
                <w:tab w:val="clear" w:pos="8640"/>
              </w:tabs>
              <w:rPr>
                <w:rFonts w:ascii="Arial" w:hAnsi="Arial" w:cs="Arial"/>
              </w:rPr>
            </w:pPr>
            <w:r>
              <w:rPr>
                <w:rFonts w:ascii="Arial" w:hAnsi="Arial" w:cs="Arial"/>
              </w:rPr>
              <w:t>Make sure the docstring begins at the same indentation level as the scope.</w:t>
            </w:r>
          </w:p>
          <w:p w14:paraId="09020774" w14:textId="77777777" w:rsidR="00BE79A7" w:rsidRDefault="00BE79A7" w:rsidP="00BE79A7">
            <w:pPr>
              <w:pStyle w:val="Header"/>
              <w:numPr>
                <w:ilvl w:val="0"/>
                <w:numId w:val="9"/>
              </w:numPr>
              <w:tabs>
                <w:tab w:val="clear" w:pos="4320"/>
                <w:tab w:val="clear" w:pos="8640"/>
              </w:tabs>
              <w:rPr>
                <w:rFonts w:ascii="Arial" w:hAnsi="Arial" w:cs="Arial"/>
              </w:rPr>
            </w:pPr>
            <w:r>
              <w:rPr>
                <w:rFonts w:ascii="Arial" w:hAnsi="Arial" w:cs="Arial"/>
              </w:rPr>
              <w:t>Use a triple quote to start the string, followed by a phrase beginning with a capital letter and ending with a period.</w:t>
            </w:r>
          </w:p>
          <w:p w14:paraId="33CF3E3B" w14:textId="77777777" w:rsidR="00BE79A7" w:rsidRDefault="00BE79A7" w:rsidP="00BE79A7">
            <w:pPr>
              <w:pStyle w:val="Header"/>
              <w:numPr>
                <w:ilvl w:val="0"/>
                <w:numId w:val="9"/>
              </w:numPr>
              <w:tabs>
                <w:tab w:val="clear" w:pos="4320"/>
                <w:tab w:val="clear" w:pos="8640"/>
              </w:tabs>
              <w:rPr>
                <w:rFonts w:ascii="Arial" w:hAnsi="Arial" w:cs="Arial"/>
              </w:rPr>
            </w:pPr>
            <w:r>
              <w:rPr>
                <w:rFonts w:ascii="Arial" w:hAnsi="Arial" w:cs="Arial"/>
              </w:rPr>
              <w:t>Close the string with triple quotes.</w:t>
            </w:r>
          </w:p>
          <w:p w14:paraId="19469AEB" w14:textId="77777777" w:rsidR="00BE79A7" w:rsidRDefault="00BE79A7" w:rsidP="00BE79A7">
            <w:pPr>
              <w:pStyle w:val="Header"/>
              <w:tabs>
                <w:tab w:val="clear" w:pos="4320"/>
                <w:tab w:val="clear" w:pos="8640"/>
              </w:tabs>
              <w:rPr>
                <w:rFonts w:ascii="Arial" w:hAnsi="Arial" w:cs="Arial"/>
              </w:rPr>
            </w:pPr>
          </w:p>
          <w:p w14:paraId="38001EEA" w14:textId="1A672FEA" w:rsidR="00BE79A7" w:rsidRDefault="00BE79A7" w:rsidP="00BE79A7">
            <w:pPr>
              <w:pStyle w:val="Header"/>
              <w:tabs>
                <w:tab w:val="clear" w:pos="4320"/>
                <w:tab w:val="clear" w:pos="8640"/>
              </w:tabs>
              <w:rPr>
                <w:rFonts w:ascii="Arial" w:hAnsi="Arial" w:cs="Arial"/>
              </w:rPr>
            </w:pPr>
            <w:r>
              <w:rPr>
                <w:rFonts w:ascii="Arial" w:hAnsi="Arial" w:cs="Arial"/>
              </w:rPr>
              <w:t>No blank lines should exist before and after a single line docstring.</w:t>
            </w:r>
          </w:p>
          <w:p w14:paraId="09E7D6FD" w14:textId="77777777" w:rsidR="00BE79A7" w:rsidRDefault="00BE79A7" w:rsidP="00BE79A7">
            <w:pPr>
              <w:pStyle w:val="Header"/>
              <w:tabs>
                <w:tab w:val="clear" w:pos="4320"/>
                <w:tab w:val="clear" w:pos="8640"/>
              </w:tabs>
              <w:rPr>
                <w:rFonts w:ascii="Arial" w:hAnsi="Arial" w:cs="Arial"/>
              </w:rPr>
            </w:pPr>
          </w:p>
          <w:p w14:paraId="4963F798" w14:textId="77777777" w:rsidR="00BD4EBC" w:rsidRPr="00BD4EBC" w:rsidRDefault="00BD4EBC" w:rsidP="00BD4EBC">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000000"/>
                <w:spacing w:val="-2"/>
                <w:sz w:val="20"/>
                <w:lang w:val="en-NG" w:eastAsia="en-NG"/>
              </w:rPr>
            </w:pPr>
            <w:r w:rsidRPr="00BD4EBC">
              <w:rPr>
                <w:rFonts w:ascii="Consolas" w:eastAsia="Times New Roman" w:hAnsi="Consolas" w:cs="Courier New"/>
                <w:color w:val="669900"/>
                <w:spacing w:val="-2"/>
                <w:sz w:val="20"/>
                <w:lang w:val="en-NG" w:eastAsia="en-NG"/>
              </w:rPr>
              <w:t xml:space="preserve">''' This is a comment using string literals with triple </w:t>
            </w:r>
            <w:proofErr w:type="gramStart"/>
            <w:r w:rsidRPr="00BD4EBC">
              <w:rPr>
                <w:rFonts w:ascii="Consolas" w:eastAsia="Times New Roman" w:hAnsi="Consolas" w:cs="Courier New"/>
                <w:color w:val="669900"/>
                <w:spacing w:val="-2"/>
                <w:sz w:val="20"/>
                <w:lang w:val="en-NG" w:eastAsia="en-NG"/>
              </w:rPr>
              <w:t>quotes '''</w:t>
            </w:r>
            <w:proofErr w:type="gramEnd"/>
          </w:p>
          <w:p w14:paraId="4A5B0615" w14:textId="77777777" w:rsidR="00BE79A7" w:rsidRDefault="00BE79A7" w:rsidP="00BE79A7">
            <w:pPr>
              <w:pStyle w:val="Header"/>
              <w:tabs>
                <w:tab w:val="clear" w:pos="4320"/>
                <w:tab w:val="clear" w:pos="8640"/>
              </w:tabs>
              <w:rPr>
                <w:rFonts w:ascii="Arial" w:hAnsi="Arial" w:cs="Arial"/>
              </w:rPr>
            </w:pPr>
          </w:p>
          <w:p w14:paraId="733B2230" w14:textId="77777777" w:rsidR="00BD4EBC" w:rsidRDefault="00BD4EBC" w:rsidP="00BE79A7">
            <w:pPr>
              <w:pStyle w:val="Header"/>
              <w:tabs>
                <w:tab w:val="clear" w:pos="4320"/>
                <w:tab w:val="clear" w:pos="8640"/>
              </w:tabs>
              <w:rPr>
                <w:rFonts w:ascii="Arial" w:hAnsi="Arial" w:cs="Arial"/>
              </w:rPr>
            </w:pPr>
            <w:r>
              <w:rPr>
                <w:rFonts w:ascii="Arial" w:hAnsi="Arial" w:cs="Arial"/>
              </w:rPr>
              <w:t>Multiline docstrings:</w:t>
            </w:r>
          </w:p>
          <w:p w14:paraId="6E2C7CA3" w14:textId="77777777" w:rsidR="00BD4EBC" w:rsidRDefault="00BD4EBC" w:rsidP="00BE79A7">
            <w:pPr>
              <w:pStyle w:val="Header"/>
              <w:tabs>
                <w:tab w:val="clear" w:pos="4320"/>
                <w:tab w:val="clear" w:pos="8640"/>
              </w:tabs>
              <w:rPr>
                <w:rFonts w:ascii="Arial" w:hAnsi="Arial" w:cs="Arial"/>
              </w:rPr>
            </w:pPr>
          </w:p>
          <w:p w14:paraId="3B52D99C" w14:textId="01E1A18A" w:rsidR="003444B0" w:rsidRDefault="00B71935" w:rsidP="003444B0">
            <w:pPr>
              <w:pStyle w:val="Header"/>
              <w:tabs>
                <w:tab w:val="clear" w:pos="4320"/>
                <w:tab w:val="clear" w:pos="8640"/>
              </w:tabs>
              <w:rPr>
                <w:rFonts w:ascii="Arial" w:hAnsi="Arial" w:cs="Arial"/>
              </w:rPr>
            </w:pPr>
            <w:r>
              <w:rPr>
                <w:rFonts w:ascii="Arial" w:hAnsi="Arial" w:cs="Arial"/>
              </w:rPr>
              <w:t xml:space="preserve">Here we wrap the multiline comment inside a set of triple quotes. </w:t>
            </w:r>
            <w:r>
              <w:rPr>
                <w:rFonts w:ascii="Arial" w:hAnsi="Arial" w:cs="Arial"/>
              </w:rPr>
              <w:lastRenderedPageBreak/>
              <w:t>Technically, this is not a comment; it’s a string that isn’t assigned any variable.</w:t>
            </w:r>
          </w:p>
          <w:p w14:paraId="6A010571" w14:textId="77777777" w:rsidR="003444B0" w:rsidRPr="003444B0" w:rsidRDefault="003444B0" w:rsidP="003444B0">
            <w:pPr>
              <w:pStyle w:val="Header"/>
              <w:tabs>
                <w:tab w:val="clear" w:pos="4320"/>
                <w:tab w:val="clear" w:pos="8640"/>
              </w:tabs>
              <w:rPr>
                <w:rStyle w:val="token"/>
                <w:rFonts w:ascii="Arial" w:hAnsi="Arial" w:cs="Arial"/>
              </w:rPr>
            </w:pPr>
          </w:p>
          <w:p w14:paraId="2DACFD4B" w14:textId="3B36AB35" w:rsidR="003444B0" w:rsidRDefault="003444B0" w:rsidP="003444B0">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olor w:val="669900"/>
                <w:spacing w:val="-2"/>
              </w:rPr>
            </w:pPr>
            <w:r>
              <w:rPr>
                <w:rStyle w:val="token"/>
                <w:rFonts w:ascii="Consolas" w:hAnsi="Consolas"/>
                <w:color w:val="669900"/>
                <w:spacing w:val="-2"/>
              </w:rPr>
              <w:t>'''</w:t>
            </w:r>
          </w:p>
          <w:p w14:paraId="607DE57C" w14:textId="77777777" w:rsidR="003444B0" w:rsidRDefault="003444B0" w:rsidP="003444B0">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olor w:val="669900"/>
                <w:spacing w:val="-2"/>
              </w:rPr>
            </w:pPr>
            <w:r>
              <w:rPr>
                <w:rStyle w:val="token"/>
                <w:rFonts w:ascii="Consolas" w:hAnsi="Consolas"/>
                <w:color w:val="669900"/>
                <w:spacing w:val="-2"/>
              </w:rPr>
              <w:t xml:space="preserve">This is </w:t>
            </w:r>
            <w:proofErr w:type="gramStart"/>
            <w:r>
              <w:rPr>
                <w:rStyle w:val="token"/>
                <w:rFonts w:ascii="Consolas" w:hAnsi="Consolas"/>
                <w:color w:val="669900"/>
                <w:spacing w:val="-2"/>
              </w:rPr>
              <w:t>a multiline</w:t>
            </w:r>
            <w:proofErr w:type="gramEnd"/>
          </w:p>
          <w:p w14:paraId="58D9AB93" w14:textId="77777777" w:rsidR="003444B0" w:rsidRDefault="003444B0" w:rsidP="003444B0">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olor w:val="669900"/>
                <w:spacing w:val="-2"/>
              </w:rPr>
            </w:pPr>
            <w:r>
              <w:rPr>
                <w:rStyle w:val="token"/>
                <w:rFonts w:ascii="Consolas" w:hAnsi="Consolas"/>
                <w:color w:val="669900"/>
                <w:spacing w:val="-2"/>
              </w:rPr>
              <w:t xml:space="preserve">comment using string </w:t>
            </w:r>
            <w:proofErr w:type="gramStart"/>
            <w:r>
              <w:rPr>
                <w:rStyle w:val="token"/>
                <w:rFonts w:ascii="Consolas" w:hAnsi="Consolas"/>
                <w:color w:val="669900"/>
                <w:spacing w:val="-2"/>
              </w:rPr>
              <w:t>literals</w:t>
            </w:r>
            <w:proofErr w:type="gramEnd"/>
          </w:p>
          <w:p w14:paraId="319804F7" w14:textId="77777777" w:rsidR="003444B0" w:rsidRDefault="003444B0" w:rsidP="003444B0">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Consolas" w:hAnsi="Consolas"/>
                <w:color w:val="669900"/>
                <w:spacing w:val="-2"/>
              </w:rPr>
            </w:pPr>
            <w:r>
              <w:rPr>
                <w:rStyle w:val="token"/>
                <w:rFonts w:ascii="Consolas" w:hAnsi="Consolas"/>
                <w:color w:val="669900"/>
                <w:spacing w:val="-2"/>
              </w:rPr>
              <w:t>with triple quotes</w:t>
            </w:r>
          </w:p>
          <w:p w14:paraId="3003340D" w14:textId="77777777" w:rsidR="003444B0" w:rsidRDefault="003444B0" w:rsidP="003444B0">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olor w:val="000000"/>
                <w:spacing w:val="-2"/>
              </w:rPr>
            </w:pPr>
            <w:r>
              <w:rPr>
                <w:rStyle w:val="token"/>
                <w:rFonts w:ascii="Consolas" w:hAnsi="Consolas"/>
                <w:color w:val="669900"/>
                <w:spacing w:val="-2"/>
              </w:rPr>
              <w:t>'''</w:t>
            </w:r>
          </w:p>
          <w:p w14:paraId="1D1C4D38" w14:textId="77777777" w:rsidR="00B71935" w:rsidRDefault="00B71935" w:rsidP="00BE79A7">
            <w:pPr>
              <w:pStyle w:val="Header"/>
              <w:tabs>
                <w:tab w:val="clear" w:pos="4320"/>
                <w:tab w:val="clear" w:pos="8640"/>
              </w:tabs>
              <w:rPr>
                <w:rFonts w:ascii="Arial" w:hAnsi="Arial" w:cs="Arial"/>
              </w:rPr>
            </w:pPr>
          </w:p>
          <w:p w14:paraId="47DDC81D" w14:textId="77777777" w:rsidR="003444B0" w:rsidRDefault="003444B0" w:rsidP="00BE79A7">
            <w:pPr>
              <w:pStyle w:val="Header"/>
              <w:tabs>
                <w:tab w:val="clear" w:pos="4320"/>
                <w:tab w:val="clear" w:pos="8640"/>
              </w:tabs>
              <w:rPr>
                <w:rFonts w:ascii="Arial" w:hAnsi="Arial" w:cs="Arial"/>
              </w:rPr>
            </w:pPr>
          </w:p>
          <w:p w14:paraId="27A82DA8" w14:textId="77777777" w:rsidR="003444B0" w:rsidRDefault="00440F55" w:rsidP="00BE79A7">
            <w:pPr>
              <w:pStyle w:val="Header"/>
              <w:tabs>
                <w:tab w:val="clear" w:pos="4320"/>
                <w:tab w:val="clear" w:pos="8640"/>
              </w:tabs>
              <w:rPr>
                <w:rFonts w:ascii="Arial" w:hAnsi="Arial" w:cs="Arial"/>
              </w:rPr>
            </w:pPr>
            <w:r>
              <w:rPr>
                <w:rFonts w:ascii="Arial" w:hAnsi="Arial" w:cs="Arial"/>
              </w:rPr>
              <w:t>Note that the docstring method does give you multiline comment functionality but remember that they are not technically comments. They are strings not assigned to any variable allowing the program to ignore them at runtime.</w:t>
            </w:r>
          </w:p>
          <w:p w14:paraId="7B8B86AA" w14:textId="77777777" w:rsidR="00440F55" w:rsidRDefault="00440F55" w:rsidP="00BE79A7">
            <w:pPr>
              <w:pStyle w:val="Header"/>
              <w:tabs>
                <w:tab w:val="clear" w:pos="4320"/>
                <w:tab w:val="clear" w:pos="864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3521"/>
            </w:tblGrid>
            <w:tr w:rsidR="00FA5769" w14:paraId="322A13D2" w14:textId="77777777">
              <w:tc>
                <w:tcPr>
                  <w:tcW w:w="3520" w:type="dxa"/>
                  <w:shd w:val="clear" w:color="auto" w:fill="auto"/>
                </w:tcPr>
                <w:p w14:paraId="5B59BF10" w14:textId="0EDFDB77" w:rsidR="00FA5769" w:rsidRDefault="00FA5769">
                  <w:pPr>
                    <w:pStyle w:val="Header"/>
                    <w:tabs>
                      <w:tab w:val="clear" w:pos="4320"/>
                      <w:tab w:val="clear" w:pos="8640"/>
                    </w:tabs>
                    <w:rPr>
                      <w:rFonts w:ascii="Arial" w:hAnsi="Arial" w:cs="Arial"/>
                    </w:rPr>
                  </w:pPr>
                  <w:r>
                    <w:rPr>
                      <w:rFonts w:ascii="Arial" w:hAnsi="Arial" w:cs="Arial"/>
                      <w:b/>
                      <w:bCs/>
                      <w:color w:val="000000"/>
                      <w:sz w:val="21"/>
                      <w:szCs w:val="21"/>
                    </w:rPr>
                    <w:t>Python comment</w:t>
                  </w:r>
                </w:p>
              </w:tc>
              <w:tc>
                <w:tcPr>
                  <w:tcW w:w="3521" w:type="dxa"/>
                  <w:shd w:val="clear" w:color="auto" w:fill="auto"/>
                </w:tcPr>
                <w:p w14:paraId="1D03B456" w14:textId="3CF3293D" w:rsidR="00FA5769" w:rsidRDefault="00FA5769">
                  <w:pPr>
                    <w:pStyle w:val="Header"/>
                    <w:tabs>
                      <w:tab w:val="clear" w:pos="4320"/>
                      <w:tab w:val="clear" w:pos="8640"/>
                    </w:tabs>
                    <w:rPr>
                      <w:rFonts w:ascii="Arial" w:hAnsi="Arial" w:cs="Arial"/>
                    </w:rPr>
                  </w:pPr>
                  <w:r>
                    <w:rPr>
                      <w:rFonts w:ascii="Arial" w:hAnsi="Arial" w:cs="Arial"/>
                      <w:b/>
                      <w:bCs/>
                      <w:color w:val="000000"/>
                      <w:sz w:val="21"/>
                      <w:szCs w:val="21"/>
                    </w:rPr>
                    <w:t>Python docstring</w:t>
                  </w:r>
                </w:p>
              </w:tc>
            </w:tr>
            <w:tr w:rsidR="00FA5769" w14:paraId="3363D51F" w14:textId="77777777">
              <w:tc>
                <w:tcPr>
                  <w:tcW w:w="3520" w:type="dxa"/>
                  <w:shd w:val="clear" w:color="auto" w:fill="auto"/>
                </w:tcPr>
                <w:p w14:paraId="13472B32" w14:textId="5781EE2A" w:rsidR="00FA5769" w:rsidRDefault="00FA5769">
                  <w:pPr>
                    <w:pStyle w:val="Header"/>
                    <w:tabs>
                      <w:tab w:val="clear" w:pos="4320"/>
                      <w:tab w:val="clear" w:pos="8640"/>
                    </w:tabs>
                    <w:rPr>
                      <w:rFonts w:ascii="Arial" w:hAnsi="Arial" w:cs="Arial"/>
                    </w:rPr>
                  </w:pPr>
                  <w:r>
                    <w:rPr>
                      <w:rFonts w:ascii="Arial" w:hAnsi="Arial" w:cs="Arial"/>
                      <w:color w:val="000000"/>
                      <w:sz w:val="21"/>
                      <w:szCs w:val="21"/>
                    </w:rPr>
                    <w:t>Used to leave notes about a segment of code</w:t>
                  </w:r>
                </w:p>
              </w:tc>
              <w:tc>
                <w:tcPr>
                  <w:tcW w:w="3521" w:type="dxa"/>
                  <w:shd w:val="clear" w:color="auto" w:fill="auto"/>
                </w:tcPr>
                <w:p w14:paraId="2C50D0B7" w14:textId="2E9A9567" w:rsidR="00FA5769" w:rsidRDefault="00FA5769">
                  <w:pPr>
                    <w:pStyle w:val="Header"/>
                    <w:tabs>
                      <w:tab w:val="clear" w:pos="4320"/>
                      <w:tab w:val="clear" w:pos="8640"/>
                    </w:tabs>
                    <w:rPr>
                      <w:rFonts w:ascii="Arial" w:hAnsi="Arial" w:cs="Arial"/>
                    </w:rPr>
                  </w:pPr>
                  <w:r>
                    <w:rPr>
                      <w:rFonts w:ascii="Arial" w:hAnsi="Arial" w:cs="Arial"/>
                      <w:color w:val="000000"/>
                      <w:sz w:val="21"/>
                      <w:szCs w:val="21"/>
                    </w:rPr>
                    <w:t>Used to document functions, classes, and modules</w:t>
                  </w:r>
                </w:p>
              </w:tc>
            </w:tr>
            <w:tr w:rsidR="00FA5769" w14:paraId="1F6177F6" w14:textId="77777777">
              <w:tc>
                <w:tcPr>
                  <w:tcW w:w="3520" w:type="dxa"/>
                  <w:shd w:val="clear" w:color="auto" w:fill="auto"/>
                </w:tcPr>
                <w:p w14:paraId="17F3DB88" w14:textId="7B626994" w:rsidR="00FA5769" w:rsidRDefault="00FA5769">
                  <w:pPr>
                    <w:pStyle w:val="Header"/>
                    <w:tabs>
                      <w:tab w:val="clear" w:pos="4320"/>
                      <w:tab w:val="clear" w:pos="8640"/>
                    </w:tabs>
                    <w:rPr>
                      <w:rFonts w:ascii="Arial" w:hAnsi="Arial" w:cs="Arial"/>
                    </w:rPr>
                  </w:pPr>
                  <w:r>
                    <w:rPr>
                      <w:rFonts w:ascii="Arial" w:hAnsi="Arial" w:cs="Arial"/>
                      <w:color w:val="000000"/>
                      <w:sz w:val="21"/>
                      <w:szCs w:val="21"/>
                    </w:rPr>
                    <w:t>Exists only in the source code</w:t>
                  </w:r>
                </w:p>
              </w:tc>
              <w:tc>
                <w:tcPr>
                  <w:tcW w:w="3521" w:type="dxa"/>
                  <w:shd w:val="clear" w:color="auto" w:fill="auto"/>
                </w:tcPr>
                <w:p w14:paraId="0139BF03" w14:textId="097958D1" w:rsidR="00FA5769" w:rsidRDefault="00FA5769">
                  <w:pPr>
                    <w:pStyle w:val="Header"/>
                    <w:tabs>
                      <w:tab w:val="clear" w:pos="4320"/>
                      <w:tab w:val="clear" w:pos="8640"/>
                    </w:tabs>
                    <w:rPr>
                      <w:rFonts w:ascii="Arial" w:hAnsi="Arial" w:cs="Arial"/>
                    </w:rPr>
                  </w:pPr>
                  <w:r>
                    <w:rPr>
                      <w:rFonts w:ascii="Arial" w:hAnsi="Arial" w:cs="Arial"/>
                      <w:color w:val="000000"/>
                      <w:sz w:val="21"/>
                      <w:szCs w:val="21"/>
                    </w:rPr>
                    <w:t>Will be embedded in code for some modules, functions, and classes</w:t>
                  </w:r>
                </w:p>
              </w:tc>
            </w:tr>
            <w:tr w:rsidR="00FA5769" w14:paraId="4FBCCFF8" w14:textId="77777777">
              <w:tc>
                <w:tcPr>
                  <w:tcW w:w="3520" w:type="dxa"/>
                  <w:shd w:val="clear" w:color="auto" w:fill="auto"/>
                </w:tcPr>
                <w:p w14:paraId="7943CFBD" w14:textId="0F50FBC2" w:rsidR="00FA5769" w:rsidRDefault="00FA5769">
                  <w:pPr>
                    <w:pStyle w:val="Header"/>
                    <w:tabs>
                      <w:tab w:val="clear" w:pos="4320"/>
                      <w:tab w:val="clear" w:pos="8640"/>
                    </w:tabs>
                    <w:rPr>
                      <w:rFonts w:ascii="Arial" w:hAnsi="Arial" w:cs="Arial"/>
                    </w:rPr>
                  </w:pPr>
                  <w:r>
                    <w:rPr>
                      <w:rFonts w:ascii="Arial" w:hAnsi="Arial" w:cs="Arial"/>
                      <w:color w:val="000000"/>
                      <w:sz w:val="21"/>
                      <w:szCs w:val="21"/>
                    </w:rPr>
                    <w:t>Enables the programmer to provide additional information about the code</w:t>
                  </w:r>
                </w:p>
              </w:tc>
              <w:tc>
                <w:tcPr>
                  <w:tcW w:w="3521" w:type="dxa"/>
                  <w:shd w:val="clear" w:color="auto" w:fill="auto"/>
                </w:tcPr>
                <w:p w14:paraId="398573EB" w14:textId="30D6ECF0" w:rsidR="00FA5769" w:rsidRDefault="00FA5769">
                  <w:pPr>
                    <w:pStyle w:val="Header"/>
                    <w:tabs>
                      <w:tab w:val="clear" w:pos="4320"/>
                      <w:tab w:val="clear" w:pos="8640"/>
                    </w:tabs>
                    <w:rPr>
                      <w:rFonts w:ascii="Arial" w:hAnsi="Arial" w:cs="Arial"/>
                    </w:rPr>
                  </w:pPr>
                  <w:r>
                    <w:rPr>
                      <w:rFonts w:ascii="Arial" w:hAnsi="Arial" w:cs="Arial"/>
                      <w:color w:val="000000"/>
                      <w:sz w:val="21"/>
                      <w:szCs w:val="21"/>
                    </w:rPr>
                    <w:t xml:space="preserve">Enables the program to provide descriptions of modules, </w:t>
                  </w:r>
                  <w:proofErr w:type="gramStart"/>
                  <w:r>
                    <w:rPr>
                      <w:rFonts w:ascii="Arial" w:hAnsi="Arial" w:cs="Arial"/>
                      <w:color w:val="000000"/>
                      <w:sz w:val="21"/>
                      <w:szCs w:val="21"/>
                    </w:rPr>
                    <w:t>functions</w:t>
                  </w:r>
                  <w:proofErr w:type="gramEnd"/>
                  <w:r>
                    <w:rPr>
                      <w:rFonts w:ascii="Arial" w:hAnsi="Arial" w:cs="Arial"/>
                      <w:color w:val="000000"/>
                      <w:sz w:val="21"/>
                      <w:szCs w:val="21"/>
                    </w:rPr>
                    <w:t xml:space="preserve"> and classes</w:t>
                  </w:r>
                </w:p>
              </w:tc>
            </w:tr>
            <w:tr w:rsidR="00FA5769" w14:paraId="3F7F2E5A" w14:textId="77777777">
              <w:tc>
                <w:tcPr>
                  <w:tcW w:w="3520" w:type="dxa"/>
                  <w:shd w:val="clear" w:color="auto" w:fill="auto"/>
                </w:tcPr>
                <w:p w14:paraId="19832F84" w14:textId="404C7427" w:rsidR="00FA5769" w:rsidRDefault="00FA5769">
                  <w:pPr>
                    <w:pStyle w:val="Header"/>
                    <w:tabs>
                      <w:tab w:val="clear" w:pos="4320"/>
                      <w:tab w:val="clear" w:pos="8640"/>
                    </w:tabs>
                    <w:rPr>
                      <w:rFonts w:ascii="Arial" w:hAnsi="Arial" w:cs="Arial"/>
                    </w:rPr>
                  </w:pPr>
                  <w:r>
                    <w:rPr>
                      <w:rFonts w:ascii="Arial" w:hAnsi="Arial" w:cs="Arial"/>
                      <w:color w:val="000000"/>
                      <w:sz w:val="21"/>
                      <w:szCs w:val="21"/>
                    </w:rPr>
                    <w:t>Describes why and how, not what</w:t>
                  </w:r>
                </w:p>
              </w:tc>
              <w:tc>
                <w:tcPr>
                  <w:tcW w:w="3521" w:type="dxa"/>
                  <w:shd w:val="clear" w:color="auto" w:fill="auto"/>
                </w:tcPr>
                <w:p w14:paraId="58C2AD4C" w14:textId="5010C226" w:rsidR="00FA5769" w:rsidRDefault="00FA5769">
                  <w:pPr>
                    <w:pStyle w:val="Header"/>
                    <w:tabs>
                      <w:tab w:val="clear" w:pos="4320"/>
                      <w:tab w:val="clear" w:pos="8640"/>
                    </w:tabs>
                    <w:rPr>
                      <w:rFonts w:ascii="Arial" w:hAnsi="Arial" w:cs="Arial"/>
                    </w:rPr>
                  </w:pPr>
                  <w:r>
                    <w:rPr>
                      <w:rFonts w:ascii="Arial" w:hAnsi="Arial" w:cs="Arial"/>
                      <w:color w:val="000000"/>
                      <w:sz w:val="21"/>
                      <w:szCs w:val="21"/>
                    </w:rPr>
                    <w:t>Describes what, not how or why</w:t>
                  </w:r>
                </w:p>
              </w:tc>
            </w:tr>
            <w:tr w:rsidR="00FA5769" w14:paraId="5E137487" w14:textId="77777777">
              <w:tc>
                <w:tcPr>
                  <w:tcW w:w="3520" w:type="dxa"/>
                  <w:shd w:val="clear" w:color="auto" w:fill="auto"/>
                </w:tcPr>
                <w:p w14:paraId="0D220233" w14:textId="2DF51EAC" w:rsidR="00FA5769" w:rsidRDefault="00FA5769">
                  <w:pPr>
                    <w:pStyle w:val="Header"/>
                    <w:tabs>
                      <w:tab w:val="clear" w:pos="4320"/>
                      <w:tab w:val="clear" w:pos="8640"/>
                    </w:tabs>
                    <w:rPr>
                      <w:rFonts w:ascii="Arial" w:hAnsi="Arial" w:cs="Arial"/>
                    </w:rPr>
                  </w:pPr>
                  <w:r>
                    <w:rPr>
                      <w:rFonts w:ascii="Arial" w:hAnsi="Arial" w:cs="Arial"/>
                      <w:color w:val="000000"/>
                      <w:sz w:val="21"/>
                      <w:szCs w:val="21"/>
                    </w:rPr>
                    <w:t>Can </w:t>
                  </w:r>
                  <w:r>
                    <w:rPr>
                      <w:rStyle w:val="Strong"/>
                      <w:rFonts w:ascii="Arial" w:hAnsi="Arial" w:cs="Arial"/>
                      <w:color w:val="000000"/>
                      <w:sz w:val="21"/>
                      <w:szCs w:val="21"/>
                    </w:rPr>
                    <w:t>not</w:t>
                  </w:r>
                  <w:r>
                    <w:rPr>
                      <w:rFonts w:ascii="Arial" w:hAnsi="Arial" w:cs="Arial"/>
                      <w:b/>
                      <w:bCs/>
                      <w:color w:val="000000"/>
                      <w:sz w:val="21"/>
                      <w:szCs w:val="21"/>
                    </w:rPr>
                    <w:t> </w:t>
                  </w:r>
                  <w:r>
                    <w:rPr>
                      <w:rFonts w:ascii="Arial" w:hAnsi="Arial" w:cs="Arial"/>
                      <w:color w:val="000000"/>
                      <w:sz w:val="21"/>
                      <w:szCs w:val="21"/>
                    </w:rPr>
                    <w:t>be accessed with the built-in </w:t>
                  </w:r>
                  <w:r>
                    <w:rPr>
                      <w:rStyle w:val="HTMLCode"/>
                      <w:rFonts w:ascii="Consolas" w:eastAsia="Times" w:hAnsi="Consolas"/>
                      <w:color w:val="C7254E"/>
                      <w:sz w:val="19"/>
                      <w:szCs w:val="19"/>
                      <w:shd w:val="clear" w:color="auto" w:fill="F9F2F4"/>
                    </w:rPr>
                    <w:t>help</w:t>
                  </w:r>
                  <w:r>
                    <w:rPr>
                      <w:rFonts w:ascii="Arial" w:hAnsi="Arial" w:cs="Arial"/>
                      <w:color w:val="000000"/>
                      <w:sz w:val="21"/>
                      <w:szCs w:val="21"/>
                    </w:rPr>
                    <w:t> function and </w:t>
                  </w:r>
                  <w:r>
                    <w:rPr>
                      <w:rStyle w:val="HTMLCode"/>
                      <w:rFonts w:ascii="Consolas" w:eastAsia="Times" w:hAnsi="Consolas"/>
                      <w:color w:val="C7254E"/>
                      <w:sz w:val="19"/>
                      <w:szCs w:val="19"/>
                      <w:shd w:val="clear" w:color="auto" w:fill="F9F2F4"/>
                    </w:rPr>
                    <w:t>doc</w:t>
                  </w:r>
                  <w:r>
                    <w:rPr>
                      <w:rFonts w:ascii="Arial" w:hAnsi="Arial" w:cs="Arial"/>
                      <w:color w:val="000000"/>
                      <w:sz w:val="21"/>
                      <w:szCs w:val="21"/>
                    </w:rPr>
                    <w:t> attribute</w:t>
                  </w:r>
                </w:p>
              </w:tc>
              <w:tc>
                <w:tcPr>
                  <w:tcW w:w="3521" w:type="dxa"/>
                  <w:shd w:val="clear" w:color="auto" w:fill="auto"/>
                </w:tcPr>
                <w:p w14:paraId="6CBB0749" w14:textId="2FA6716B" w:rsidR="00FA5769" w:rsidRDefault="00FA5769">
                  <w:pPr>
                    <w:pStyle w:val="Header"/>
                    <w:tabs>
                      <w:tab w:val="clear" w:pos="4320"/>
                      <w:tab w:val="clear" w:pos="8640"/>
                    </w:tabs>
                    <w:rPr>
                      <w:rFonts w:ascii="Arial" w:hAnsi="Arial" w:cs="Arial"/>
                    </w:rPr>
                  </w:pPr>
                  <w:r>
                    <w:rPr>
                      <w:rFonts w:ascii="Arial" w:hAnsi="Arial" w:cs="Arial"/>
                      <w:color w:val="000000"/>
                      <w:sz w:val="21"/>
                      <w:szCs w:val="21"/>
                    </w:rPr>
                    <w:t>Can be accessed with the built-in </w:t>
                  </w:r>
                  <w:r>
                    <w:rPr>
                      <w:rStyle w:val="HTMLCode"/>
                      <w:rFonts w:ascii="Consolas" w:eastAsia="Times" w:hAnsi="Consolas"/>
                      <w:color w:val="C7254E"/>
                      <w:sz w:val="19"/>
                      <w:szCs w:val="19"/>
                      <w:shd w:val="clear" w:color="auto" w:fill="F9F2F4"/>
                    </w:rPr>
                    <w:t>help</w:t>
                  </w:r>
                  <w:r>
                    <w:rPr>
                      <w:rFonts w:ascii="Arial" w:hAnsi="Arial" w:cs="Arial"/>
                      <w:color w:val="000000"/>
                      <w:sz w:val="21"/>
                      <w:szCs w:val="21"/>
                    </w:rPr>
                    <w:t> function and </w:t>
                  </w:r>
                  <w:r>
                    <w:rPr>
                      <w:rStyle w:val="HTMLCode"/>
                      <w:rFonts w:ascii="Consolas" w:eastAsia="Times" w:hAnsi="Consolas"/>
                      <w:color w:val="C7254E"/>
                      <w:sz w:val="19"/>
                      <w:szCs w:val="19"/>
                      <w:shd w:val="clear" w:color="auto" w:fill="F9F2F4"/>
                    </w:rPr>
                    <w:t>doc</w:t>
                  </w:r>
                  <w:r>
                    <w:rPr>
                      <w:rFonts w:ascii="Arial" w:hAnsi="Arial" w:cs="Arial"/>
                      <w:color w:val="000000"/>
                      <w:sz w:val="21"/>
                      <w:szCs w:val="21"/>
                    </w:rPr>
                    <w:t> attribute</w:t>
                  </w:r>
                </w:p>
              </w:tc>
            </w:tr>
          </w:tbl>
          <w:p w14:paraId="39FA82CE" w14:textId="77777777" w:rsidR="00440F55" w:rsidRDefault="00440F55" w:rsidP="00BE79A7">
            <w:pPr>
              <w:pStyle w:val="Header"/>
              <w:tabs>
                <w:tab w:val="clear" w:pos="4320"/>
                <w:tab w:val="clear" w:pos="8640"/>
              </w:tabs>
              <w:rPr>
                <w:rFonts w:ascii="Arial" w:hAnsi="Arial" w:cs="Arial"/>
              </w:rPr>
            </w:pPr>
          </w:p>
          <w:p w14:paraId="6937143B" w14:textId="77777777" w:rsidR="0006603B" w:rsidRDefault="0006603B" w:rsidP="00BE79A7">
            <w:pPr>
              <w:pStyle w:val="Header"/>
              <w:tabs>
                <w:tab w:val="clear" w:pos="4320"/>
                <w:tab w:val="clear" w:pos="8640"/>
              </w:tabs>
              <w:rPr>
                <w:rFonts w:ascii="Arial" w:hAnsi="Arial" w:cs="Arial"/>
              </w:rPr>
            </w:pPr>
          </w:p>
          <w:p w14:paraId="5DF63C71" w14:textId="77777777" w:rsidR="0006603B" w:rsidRDefault="0006603B" w:rsidP="00BE79A7">
            <w:pPr>
              <w:pStyle w:val="Header"/>
              <w:tabs>
                <w:tab w:val="clear" w:pos="4320"/>
                <w:tab w:val="clear" w:pos="8640"/>
              </w:tabs>
              <w:rPr>
                <w:rFonts w:ascii="Arial" w:hAnsi="Arial" w:cs="Arial"/>
              </w:rPr>
            </w:pPr>
          </w:p>
          <w:p w14:paraId="2A87804F" w14:textId="101DC083" w:rsidR="0006603B" w:rsidRDefault="00B47DF2" w:rsidP="00BE79A7">
            <w:pPr>
              <w:pStyle w:val="Header"/>
              <w:tabs>
                <w:tab w:val="clear" w:pos="4320"/>
                <w:tab w:val="clear" w:pos="8640"/>
              </w:tabs>
              <w:rPr>
                <w:rFonts w:ascii="Arial" w:hAnsi="Arial" w:cs="Arial"/>
              </w:rPr>
            </w:pPr>
            <w:r>
              <w:rPr>
                <w:rFonts w:ascii="Arial" w:hAnsi="Arial" w:cs="Arial"/>
              </w:rPr>
              <w:t>They are useful as reminders or as helpful documentation for you and others. They allow users to communicate logic, algorithms, and formulas in source code without affecting the program’s execution. They are also useful for testing and debugging.</w:t>
            </w:r>
          </w:p>
          <w:p w14:paraId="069C43AB" w14:textId="77777777" w:rsidR="00B47DF2" w:rsidRDefault="00B47DF2" w:rsidP="00BE79A7">
            <w:pPr>
              <w:pStyle w:val="Header"/>
              <w:tabs>
                <w:tab w:val="clear" w:pos="4320"/>
                <w:tab w:val="clear" w:pos="8640"/>
              </w:tabs>
              <w:rPr>
                <w:rFonts w:ascii="Arial" w:hAnsi="Arial" w:cs="Arial"/>
              </w:rPr>
            </w:pPr>
          </w:p>
          <w:p w14:paraId="201B0CD0" w14:textId="77777777" w:rsidR="001913A4" w:rsidRDefault="001913A4" w:rsidP="00BE79A7">
            <w:pPr>
              <w:pStyle w:val="Header"/>
              <w:tabs>
                <w:tab w:val="clear" w:pos="4320"/>
                <w:tab w:val="clear" w:pos="8640"/>
              </w:tabs>
              <w:rPr>
                <w:rFonts w:ascii="Arial" w:hAnsi="Arial" w:cs="Arial"/>
              </w:rPr>
            </w:pPr>
          </w:p>
          <w:p w14:paraId="1FC60E12" w14:textId="03326252" w:rsidR="001913A4" w:rsidRDefault="001913A4" w:rsidP="00BE79A7">
            <w:pPr>
              <w:pStyle w:val="Header"/>
              <w:tabs>
                <w:tab w:val="clear" w:pos="4320"/>
                <w:tab w:val="clear" w:pos="8640"/>
              </w:tabs>
              <w:rPr>
                <w:rFonts w:ascii="Arial" w:hAnsi="Arial" w:cs="Arial"/>
              </w:rPr>
            </w:pPr>
            <w:r>
              <w:rPr>
                <w:rFonts w:ascii="Arial" w:hAnsi="Arial" w:cs="Arial"/>
              </w:rPr>
              <w:lastRenderedPageBreak/>
              <w:t>Using Python Comments for Testing:</w:t>
            </w:r>
          </w:p>
          <w:p w14:paraId="7CDB2F47" w14:textId="77777777" w:rsidR="001913A4" w:rsidRDefault="001913A4" w:rsidP="00BE79A7">
            <w:pPr>
              <w:pStyle w:val="Header"/>
              <w:tabs>
                <w:tab w:val="clear" w:pos="4320"/>
                <w:tab w:val="clear" w:pos="8640"/>
              </w:tabs>
              <w:rPr>
                <w:rFonts w:ascii="Arial" w:hAnsi="Arial" w:cs="Arial"/>
              </w:rPr>
            </w:pPr>
          </w:p>
          <w:p w14:paraId="5F13EE66" w14:textId="261EC519" w:rsidR="001913A4" w:rsidRDefault="00292E3F" w:rsidP="00BE79A7">
            <w:pPr>
              <w:pStyle w:val="Header"/>
              <w:tabs>
                <w:tab w:val="clear" w:pos="4320"/>
                <w:tab w:val="clear" w:pos="8640"/>
              </w:tabs>
              <w:rPr>
                <w:rFonts w:ascii="Arial" w:hAnsi="Arial" w:cs="Arial"/>
              </w:rPr>
            </w:pPr>
            <w:r>
              <w:rPr>
                <w:rFonts w:ascii="Arial" w:hAnsi="Arial" w:cs="Arial"/>
              </w:rPr>
              <w:t>They</w:t>
            </w:r>
            <w:r w:rsidR="001913A4">
              <w:rPr>
                <w:rFonts w:ascii="Arial" w:hAnsi="Arial" w:cs="Arial"/>
              </w:rPr>
              <w:t xml:space="preserve"> may include the following:</w:t>
            </w:r>
          </w:p>
          <w:p w14:paraId="1141BE8B" w14:textId="77777777" w:rsidR="001913A4" w:rsidRDefault="001913A4" w:rsidP="00BE79A7">
            <w:pPr>
              <w:pStyle w:val="Header"/>
              <w:tabs>
                <w:tab w:val="clear" w:pos="4320"/>
                <w:tab w:val="clear" w:pos="8640"/>
              </w:tabs>
              <w:rPr>
                <w:rFonts w:ascii="Arial" w:hAnsi="Arial" w:cs="Arial"/>
              </w:rPr>
            </w:pPr>
          </w:p>
          <w:p w14:paraId="48D854EC" w14:textId="1DCB259D" w:rsidR="001913A4" w:rsidRDefault="00292E3F" w:rsidP="00292E3F">
            <w:pPr>
              <w:pStyle w:val="Header"/>
              <w:numPr>
                <w:ilvl w:val="0"/>
                <w:numId w:val="10"/>
              </w:numPr>
              <w:tabs>
                <w:tab w:val="clear" w:pos="4320"/>
                <w:tab w:val="clear" w:pos="8640"/>
              </w:tabs>
              <w:rPr>
                <w:rFonts w:ascii="Arial" w:hAnsi="Arial" w:cs="Arial"/>
              </w:rPr>
            </w:pPr>
            <w:r>
              <w:rPr>
                <w:rFonts w:ascii="Arial" w:hAnsi="Arial" w:cs="Arial"/>
              </w:rPr>
              <w:t>Commenting out new code to ensure smooth implementation of a previous code.</w:t>
            </w:r>
          </w:p>
          <w:p w14:paraId="56459DC1" w14:textId="08DCE67B" w:rsidR="00292E3F" w:rsidRDefault="00292E3F" w:rsidP="00292E3F">
            <w:pPr>
              <w:pStyle w:val="Header"/>
              <w:numPr>
                <w:ilvl w:val="0"/>
                <w:numId w:val="10"/>
              </w:numPr>
              <w:tabs>
                <w:tab w:val="clear" w:pos="4320"/>
                <w:tab w:val="clear" w:pos="8640"/>
              </w:tabs>
              <w:rPr>
                <w:rFonts w:ascii="Arial" w:hAnsi="Arial" w:cs="Arial"/>
              </w:rPr>
            </w:pPr>
            <w:r>
              <w:rPr>
                <w:rFonts w:ascii="Arial" w:hAnsi="Arial" w:cs="Arial"/>
              </w:rPr>
              <w:t>Trying out various programming methods.</w:t>
            </w:r>
          </w:p>
          <w:p w14:paraId="3820386A" w14:textId="12169E0F" w:rsidR="00292E3F" w:rsidRDefault="00292E3F" w:rsidP="00292E3F">
            <w:pPr>
              <w:pStyle w:val="Header"/>
              <w:numPr>
                <w:ilvl w:val="0"/>
                <w:numId w:val="10"/>
              </w:numPr>
              <w:tabs>
                <w:tab w:val="clear" w:pos="4320"/>
                <w:tab w:val="clear" w:pos="8640"/>
              </w:tabs>
              <w:rPr>
                <w:rFonts w:ascii="Arial" w:hAnsi="Arial" w:cs="Arial"/>
              </w:rPr>
            </w:pPr>
            <w:r>
              <w:rPr>
                <w:rFonts w:ascii="Arial" w:hAnsi="Arial" w:cs="Arial"/>
              </w:rPr>
              <w:t>Pinpointing the source of an error by commenting out and running parts of a program.</w:t>
            </w:r>
          </w:p>
          <w:p w14:paraId="6E5D0000" w14:textId="77777777" w:rsidR="00292E3F" w:rsidRDefault="00292E3F" w:rsidP="00292E3F">
            <w:pPr>
              <w:pStyle w:val="Header"/>
              <w:tabs>
                <w:tab w:val="clear" w:pos="4320"/>
                <w:tab w:val="clear" w:pos="8640"/>
              </w:tabs>
              <w:rPr>
                <w:rFonts w:ascii="Arial" w:hAnsi="Arial" w:cs="Arial"/>
              </w:rPr>
            </w:pPr>
          </w:p>
          <w:p w14:paraId="2D98F3A4" w14:textId="77777777" w:rsidR="00292E3F" w:rsidRDefault="00292E3F" w:rsidP="00292E3F">
            <w:pPr>
              <w:pStyle w:val="Header"/>
              <w:tabs>
                <w:tab w:val="clear" w:pos="4320"/>
                <w:tab w:val="clear" w:pos="8640"/>
              </w:tabs>
              <w:rPr>
                <w:rFonts w:ascii="Arial" w:hAnsi="Arial" w:cs="Arial"/>
              </w:rPr>
            </w:pPr>
          </w:p>
          <w:p w14:paraId="7B550034" w14:textId="77777777" w:rsidR="00B47DF2" w:rsidRDefault="00292E3F" w:rsidP="00BE79A7">
            <w:pPr>
              <w:pStyle w:val="Header"/>
              <w:tabs>
                <w:tab w:val="clear" w:pos="4320"/>
                <w:tab w:val="clear" w:pos="8640"/>
              </w:tabs>
              <w:rPr>
                <w:rFonts w:ascii="Arial" w:hAnsi="Arial" w:cs="Arial"/>
              </w:rPr>
            </w:pPr>
            <w:r>
              <w:rPr>
                <w:rFonts w:ascii="Arial" w:hAnsi="Arial" w:cs="Arial"/>
              </w:rPr>
              <w:t>Example:</w:t>
            </w:r>
          </w:p>
          <w:p w14:paraId="1C0D659B" w14:textId="77777777" w:rsidR="00292E3F" w:rsidRDefault="00292E3F" w:rsidP="00BE79A7">
            <w:pPr>
              <w:pStyle w:val="Header"/>
              <w:tabs>
                <w:tab w:val="clear" w:pos="4320"/>
                <w:tab w:val="clear" w:pos="8640"/>
              </w:tabs>
              <w:rPr>
                <w:rFonts w:ascii="Arial" w:hAnsi="Arial" w:cs="Arial"/>
              </w:rPr>
            </w:pPr>
          </w:p>
          <w:p w14:paraId="1E10E2FB" w14:textId="77777777" w:rsidR="00DB17BB" w:rsidRDefault="00DB17BB" w:rsidP="00DB17B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spacing w:val="-2"/>
              </w:rPr>
            </w:pPr>
            <w:r>
              <w:rPr>
                <w:rStyle w:val="HTMLCode"/>
                <w:rFonts w:ascii="Consolas" w:hAnsi="Consolas"/>
                <w:color w:val="000000"/>
                <w:spacing w:val="-2"/>
              </w:rPr>
              <w:t xml:space="preserve">a </w:t>
            </w:r>
            <w:r>
              <w:rPr>
                <w:rStyle w:val="token"/>
                <w:rFonts w:ascii="Consolas" w:hAnsi="Consolas"/>
                <w:color w:val="9A6E3A"/>
                <w:spacing w:val="-2"/>
              </w:rPr>
              <w:t>=</w:t>
            </w:r>
            <w:r>
              <w:rPr>
                <w:rStyle w:val="HTMLCode"/>
                <w:rFonts w:ascii="Consolas" w:hAnsi="Consolas"/>
                <w:color w:val="000000"/>
                <w:spacing w:val="-2"/>
              </w:rPr>
              <w:t xml:space="preserve"> </w:t>
            </w:r>
            <w:r>
              <w:rPr>
                <w:rStyle w:val="token"/>
                <w:rFonts w:ascii="Consolas" w:hAnsi="Consolas"/>
                <w:color w:val="990055"/>
                <w:spacing w:val="-2"/>
              </w:rPr>
              <w:t>2</w:t>
            </w:r>
            <w:r>
              <w:rPr>
                <w:rStyle w:val="HTMLCode"/>
                <w:rFonts w:ascii="Consolas" w:hAnsi="Consolas"/>
                <w:color w:val="000000"/>
                <w:spacing w:val="-2"/>
              </w:rPr>
              <w:t xml:space="preserve"> </w:t>
            </w:r>
            <w:r>
              <w:rPr>
                <w:rStyle w:val="token"/>
                <w:rFonts w:ascii="Consolas" w:hAnsi="Consolas"/>
                <w:color w:val="9A6E3A"/>
                <w:spacing w:val="-2"/>
              </w:rPr>
              <w:t>+</w:t>
            </w:r>
            <w:r>
              <w:rPr>
                <w:rStyle w:val="HTMLCode"/>
                <w:rFonts w:ascii="Consolas" w:hAnsi="Consolas"/>
                <w:color w:val="000000"/>
                <w:spacing w:val="-2"/>
              </w:rPr>
              <w:t xml:space="preserve"> </w:t>
            </w:r>
            <w:r>
              <w:rPr>
                <w:rStyle w:val="token"/>
                <w:rFonts w:ascii="Consolas" w:hAnsi="Consolas"/>
                <w:color w:val="990055"/>
                <w:spacing w:val="-2"/>
              </w:rPr>
              <w:t>5</w:t>
            </w:r>
          </w:p>
          <w:p w14:paraId="08E07FDE" w14:textId="77777777" w:rsidR="00DB17BB" w:rsidRDefault="00DB17BB" w:rsidP="00DB17B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olor w:val="000000"/>
                <w:spacing w:val="-2"/>
              </w:rPr>
            </w:pPr>
            <w:r>
              <w:rPr>
                <w:rStyle w:val="token"/>
                <w:rFonts w:ascii="Consolas" w:hAnsi="Consolas"/>
                <w:color w:val="708090"/>
                <w:spacing w:val="-2"/>
              </w:rPr>
              <w:t>#b = 7 + "four"</w:t>
            </w:r>
          </w:p>
          <w:p w14:paraId="27962278" w14:textId="77777777" w:rsidR="00DB17BB" w:rsidRDefault="00DB17BB" w:rsidP="00DB17BB">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olor w:val="000000"/>
                <w:spacing w:val="-2"/>
              </w:rPr>
            </w:pPr>
            <w:r>
              <w:rPr>
                <w:rStyle w:val="HTMLCode"/>
                <w:rFonts w:ascii="Consolas" w:hAnsi="Consolas"/>
                <w:color w:val="000000"/>
                <w:spacing w:val="-2"/>
              </w:rPr>
              <w:t xml:space="preserve">c </w:t>
            </w:r>
            <w:r>
              <w:rPr>
                <w:rStyle w:val="token"/>
                <w:rFonts w:ascii="Consolas" w:hAnsi="Consolas"/>
                <w:color w:val="9A6E3A"/>
                <w:spacing w:val="-2"/>
              </w:rPr>
              <w:t>=</w:t>
            </w:r>
            <w:r>
              <w:rPr>
                <w:rStyle w:val="HTMLCode"/>
                <w:rFonts w:ascii="Consolas" w:hAnsi="Consolas"/>
                <w:color w:val="000000"/>
                <w:spacing w:val="-2"/>
              </w:rPr>
              <w:t xml:space="preserve"> </w:t>
            </w:r>
            <w:r>
              <w:rPr>
                <w:rStyle w:val="token"/>
                <w:rFonts w:ascii="Consolas" w:hAnsi="Consolas"/>
                <w:color w:val="669900"/>
                <w:spacing w:val="-2"/>
              </w:rPr>
              <w:t>"eight"</w:t>
            </w:r>
            <w:r>
              <w:rPr>
                <w:rStyle w:val="HTMLCode"/>
                <w:rFonts w:ascii="Consolas" w:hAnsi="Consolas"/>
                <w:color w:val="000000"/>
                <w:spacing w:val="-2"/>
              </w:rPr>
              <w:t xml:space="preserve"> </w:t>
            </w:r>
            <w:r>
              <w:rPr>
                <w:rStyle w:val="token"/>
                <w:rFonts w:ascii="Consolas" w:hAnsi="Consolas"/>
                <w:color w:val="9A6E3A"/>
                <w:spacing w:val="-2"/>
              </w:rPr>
              <w:t>+</w:t>
            </w:r>
            <w:r>
              <w:rPr>
                <w:rStyle w:val="HTMLCode"/>
                <w:rFonts w:ascii="Consolas" w:hAnsi="Consolas"/>
                <w:color w:val="000000"/>
                <w:spacing w:val="-2"/>
              </w:rPr>
              <w:t xml:space="preserve"> </w:t>
            </w:r>
            <w:r>
              <w:rPr>
                <w:rStyle w:val="token"/>
                <w:rFonts w:ascii="Consolas" w:hAnsi="Consolas"/>
                <w:color w:val="669900"/>
                <w:spacing w:val="-2"/>
              </w:rPr>
              <w:t>"zero"</w:t>
            </w:r>
          </w:p>
          <w:p w14:paraId="2D5DE0F0" w14:textId="77777777" w:rsidR="00292E3F" w:rsidRDefault="00292E3F" w:rsidP="00BE79A7">
            <w:pPr>
              <w:pStyle w:val="Header"/>
              <w:tabs>
                <w:tab w:val="clear" w:pos="4320"/>
                <w:tab w:val="clear" w:pos="8640"/>
              </w:tabs>
              <w:rPr>
                <w:rFonts w:ascii="Arial" w:hAnsi="Arial" w:cs="Arial"/>
              </w:rPr>
            </w:pPr>
          </w:p>
          <w:p w14:paraId="456687ED" w14:textId="77777777" w:rsidR="00DB17BB" w:rsidRDefault="00DB17BB" w:rsidP="00BE79A7">
            <w:pPr>
              <w:pStyle w:val="Header"/>
              <w:tabs>
                <w:tab w:val="clear" w:pos="4320"/>
                <w:tab w:val="clear" w:pos="8640"/>
              </w:tabs>
              <w:rPr>
                <w:rFonts w:ascii="Arial" w:hAnsi="Arial" w:cs="Arial"/>
              </w:rPr>
            </w:pPr>
          </w:p>
          <w:p w14:paraId="27104245" w14:textId="71B36B74" w:rsidR="00DB17BB" w:rsidRDefault="00DB17BB" w:rsidP="00BE79A7">
            <w:pPr>
              <w:pStyle w:val="Header"/>
              <w:tabs>
                <w:tab w:val="clear" w:pos="4320"/>
                <w:tab w:val="clear" w:pos="8640"/>
              </w:tabs>
              <w:rPr>
                <w:rFonts w:ascii="Arial" w:hAnsi="Arial" w:cs="Arial"/>
              </w:rPr>
            </w:pPr>
            <w:r>
              <w:rPr>
                <w:rFonts w:ascii="Arial" w:hAnsi="Arial" w:cs="Arial"/>
              </w:rPr>
              <w:t>here</w:t>
            </w:r>
            <w:r w:rsidR="000F2938">
              <w:rPr>
                <w:rFonts w:ascii="Arial" w:hAnsi="Arial" w:cs="Arial"/>
              </w:rPr>
              <w:t>, the second line causes an error and</w:t>
            </w:r>
            <w:r>
              <w:rPr>
                <w:rFonts w:ascii="Arial" w:hAnsi="Arial" w:cs="Arial"/>
              </w:rPr>
              <w:t xml:space="preserve"> so is commented out.</w:t>
            </w:r>
          </w:p>
          <w:p w14:paraId="4CDE079A" w14:textId="77777777" w:rsidR="00DB17BB" w:rsidRDefault="00DB17BB" w:rsidP="00BE79A7">
            <w:pPr>
              <w:pStyle w:val="Header"/>
              <w:tabs>
                <w:tab w:val="clear" w:pos="4320"/>
                <w:tab w:val="clear" w:pos="8640"/>
              </w:tabs>
              <w:rPr>
                <w:rFonts w:ascii="Arial" w:hAnsi="Arial" w:cs="Arial"/>
              </w:rPr>
            </w:pPr>
          </w:p>
          <w:p w14:paraId="4AD06999" w14:textId="77777777" w:rsidR="00DB17BB" w:rsidRDefault="00DB17BB" w:rsidP="00BE79A7">
            <w:pPr>
              <w:pStyle w:val="Header"/>
              <w:tabs>
                <w:tab w:val="clear" w:pos="4320"/>
                <w:tab w:val="clear" w:pos="8640"/>
              </w:tabs>
              <w:rPr>
                <w:rFonts w:ascii="Arial" w:hAnsi="Arial" w:cs="Arial"/>
              </w:rPr>
            </w:pPr>
          </w:p>
          <w:p w14:paraId="37524DFA" w14:textId="77777777" w:rsidR="00DB17BB" w:rsidRDefault="00DB17BB" w:rsidP="00BE79A7">
            <w:pPr>
              <w:pStyle w:val="Header"/>
              <w:tabs>
                <w:tab w:val="clear" w:pos="4320"/>
                <w:tab w:val="clear" w:pos="8640"/>
              </w:tabs>
              <w:rPr>
                <w:rFonts w:ascii="Arial" w:hAnsi="Arial" w:cs="Arial"/>
              </w:rPr>
            </w:pPr>
          </w:p>
          <w:p w14:paraId="6C30E44A" w14:textId="77777777" w:rsidR="00DB17BB" w:rsidRDefault="00295129" w:rsidP="00BE79A7">
            <w:pPr>
              <w:pStyle w:val="Header"/>
              <w:tabs>
                <w:tab w:val="clear" w:pos="4320"/>
                <w:tab w:val="clear" w:pos="8640"/>
              </w:tabs>
              <w:rPr>
                <w:rFonts w:ascii="Arial" w:hAnsi="Arial" w:cs="Arial"/>
              </w:rPr>
            </w:pPr>
            <w:r>
              <w:rPr>
                <w:rFonts w:ascii="Arial" w:hAnsi="Arial" w:cs="Arial"/>
              </w:rPr>
              <w:t>The following key points should be the focus of creating comments:</w:t>
            </w:r>
          </w:p>
          <w:p w14:paraId="29DDE02D" w14:textId="77777777" w:rsidR="00295129" w:rsidRDefault="00295129" w:rsidP="00BE79A7">
            <w:pPr>
              <w:pStyle w:val="Header"/>
              <w:tabs>
                <w:tab w:val="clear" w:pos="4320"/>
                <w:tab w:val="clear" w:pos="8640"/>
              </w:tabs>
              <w:rPr>
                <w:rFonts w:ascii="Arial" w:hAnsi="Arial" w:cs="Arial"/>
              </w:rPr>
            </w:pPr>
          </w:p>
          <w:p w14:paraId="71484FD5" w14:textId="77777777" w:rsidR="00551B2F" w:rsidRPr="00551B2F" w:rsidRDefault="00551B2F" w:rsidP="00551B2F">
            <w:pPr>
              <w:pStyle w:val="Header"/>
              <w:numPr>
                <w:ilvl w:val="0"/>
                <w:numId w:val="11"/>
              </w:numPr>
              <w:rPr>
                <w:rFonts w:ascii="Arial" w:hAnsi="Arial" w:cs="Arial"/>
                <w:lang w:val="en-NG"/>
              </w:rPr>
            </w:pPr>
            <w:r w:rsidRPr="00551B2F">
              <w:rPr>
                <w:rFonts w:ascii="Arial" w:hAnsi="Arial" w:cs="Arial"/>
                <w:lang w:val="en-NG"/>
              </w:rPr>
              <w:t>Comments and docstrings should be made at the same indentation level as the code they’re about.</w:t>
            </w:r>
          </w:p>
          <w:p w14:paraId="7E2B93A3" w14:textId="77777777" w:rsidR="00551B2F" w:rsidRPr="00551B2F" w:rsidRDefault="00551B2F" w:rsidP="00551B2F">
            <w:pPr>
              <w:pStyle w:val="Header"/>
              <w:numPr>
                <w:ilvl w:val="0"/>
                <w:numId w:val="11"/>
              </w:numPr>
              <w:rPr>
                <w:rFonts w:ascii="Arial" w:hAnsi="Arial" w:cs="Arial"/>
                <w:lang w:val="en-NG"/>
              </w:rPr>
            </w:pPr>
            <w:r w:rsidRPr="00551B2F">
              <w:rPr>
                <w:rFonts w:ascii="Arial" w:hAnsi="Arial" w:cs="Arial"/>
                <w:lang w:val="en-NG"/>
              </w:rPr>
              <w:t>Comments begin with a # and a space.</w:t>
            </w:r>
          </w:p>
          <w:p w14:paraId="68CBDEC1" w14:textId="77777777" w:rsidR="00551B2F" w:rsidRPr="00551B2F" w:rsidRDefault="00551B2F" w:rsidP="00551B2F">
            <w:pPr>
              <w:pStyle w:val="Header"/>
              <w:numPr>
                <w:ilvl w:val="0"/>
                <w:numId w:val="11"/>
              </w:numPr>
              <w:rPr>
                <w:rFonts w:ascii="Arial" w:hAnsi="Arial" w:cs="Arial"/>
                <w:lang w:val="en-NG"/>
              </w:rPr>
            </w:pPr>
            <w:r w:rsidRPr="00551B2F">
              <w:rPr>
                <w:rFonts w:ascii="Arial" w:hAnsi="Arial" w:cs="Arial"/>
                <w:lang w:val="en-NG"/>
              </w:rPr>
              <w:t>Docstrings begin and end with triple quotes.</w:t>
            </w:r>
          </w:p>
          <w:p w14:paraId="702D8CC5" w14:textId="77777777" w:rsidR="00551B2F" w:rsidRPr="00551B2F" w:rsidRDefault="00551B2F" w:rsidP="00551B2F">
            <w:pPr>
              <w:pStyle w:val="Header"/>
              <w:numPr>
                <w:ilvl w:val="0"/>
                <w:numId w:val="11"/>
              </w:numPr>
              <w:rPr>
                <w:rFonts w:ascii="Arial" w:hAnsi="Arial" w:cs="Arial"/>
                <w:lang w:val="en-NG"/>
              </w:rPr>
            </w:pPr>
            <w:r w:rsidRPr="00551B2F">
              <w:rPr>
                <w:rFonts w:ascii="Arial" w:hAnsi="Arial" w:cs="Arial"/>
                <w:lang w:val="en-NG"/>
              </w:rPr>
              <w:t>Python has no built-in function for multiline comments, but you can use several lines beginning with hash characters or docstrings.</w:t>
            </w:r>
          </w:p>
          <w:p w14:paraId="1E7E48AC" w14:textId="77777777" w:rsidR="00551B2F" w:rsidRPr="00551B2F" w:rsidRDefault="00551B2F" w:rsidP="00551B2F">
            <w:pPr>
              <w:pStyle w:val="Header"/>
              <w:numPr>
                <w:ilvl w:val="0"/>
                <w:numId w:val="11"/>
              </w:numPr>
              <w:rPr>
                <w:rFonts w:ascii="Arial" w:hAnsi="Arial" w:cs="Arial"/>
                <w:lang w:val="en-NG"/>
              </w:rPr>
            </w:pPr>
            <w:r w:rsidRPr="00551B2F">
              <w:rPr>
                <w:rFonts w:ascii="Arial" w:hAnsi="Arial" w:cs="Arial"/>
                <w:lang w:val="en-NG"/>
              </w:rPr>
              <w:t>Comments should be about the why and the how.</w:t>
            </w:r>
          </w:p>
          <w:p w14:paraId="6DB69F8F" w14:textId="77777777" w:rsidR="00551B2F" w:rsidRPr="00551B2F" w:rsidRDefault="00551B2F" w:rsidP="00551B2F">
            <w:pPr>
              <w:pStyle w:val="Header"/>
              <w:numPr>
                <w:ilvl w:val="0"/>
                <w:numId w:val="11"/>
              </w:numPr>
              <w:rPr>
                <w:rFonts w:ascii="Arial" w:hAnsi="Arial" w:cs="Arial"/>
                <w:lang w:val="en-NG"/>
              </w:rPr>
            </w:pPr>
            <w:r w:rsidRPr="00551B2F">
              <w:rPr>
                <w:rFonts w:ascii="Arial" w:hAnsi="Arial" w:cs="Arial"/>
                <w:lang w:val="en-NG"/>
              </w:rPr>
              <w:t xml:space="preserve">Docstrings should be about </w:t>
            </w:r>
            <w:proofErr w:type="gramStart"/>
            <w:r w:rsidRPr="00551B2F">
              <w:rPr>
                <w:rFonts w:ascii="Arial" w:hAnsi="Arial" w:cs="Arial"/>
                <w:lang w:val="en-NG"/>
              </w:rPr>
              <w:t>the what</w:t>
            </w:r>
            <w:proofErr w:type="gramEnd"/>
            <w:r w:rsidRPr="00551B2F">
              <w:rPr>
                <w:rFonts w:ascii="Arial" w:hAnsi="Arial" w:cs="Arial"/>
                <w:lang w:val="en-NG"/>
              </w:rPr>
              <w:t>.</w:t>
            </w:r>
          </w:p>
          <w:p w14:paraId="2B3B3366" w14:textId="77777777" w:rsidR="00295129" w:rsidRDefault="00295129" w:rsidP="00BE79A7">
            <w:pPr>
              <w:pStyle w:val="Header"/>
              <w:tabs>
                <w:tab w:val="clear" w:pos="4320"/>
                <w:tab w:val="clear" w:pos="8640"/>
              </w:tabs>
              <w:rPr>
                <w:rFonts w:ascii="Arial" w:hAnsi="Arial" w:cs="Arial"/>
              </w:rPr>
            </w:pPr>
          </w:p>
          <w:p w14:paraId="6D8B30EC" w14:textId="69D3339C" w:rsidR="00632FDE" w:rsidRPr="00593EE3" w:rsidRDefault="00632FDE" w:rsidP="00BE79A7">
            <w:pPr>
              <w:pStyle w:val="Header"/>
              <w:tabs>
                <w:tab w:val="clear" w:pos="4320"/>
                <w:tab w:val="clear" w:pos="8640"/>
              </w:tabs>
              <w:rPr>
                <w:rFonts w:ascii="Arial" w:hAnsi="Arial" w:cs="Arial"/>
              </w:rPr>
            </w:pPr>
          </w:p>
        </w:tc>
      </w:tr>
      <w:tr w:rsidR="00FA5769" w:rsidRPr="00593EE3" w14:paraId="0FB7EA9B" w14:textId="77777777" w:rsidTr="003979B7">
        <w:trPr>
          <w:trHeight w:val="60"/>
        </w:trPr>
        <w:tc>
          <w:tcPr>
            <w:tcW w:w="2940" w:type="dxa"/>
            <w:tcBorders>
              <w:top w:val="nil"/>
              <w:bottom w:val="nil"/>
            </w:tcBorders>
          </w:tcPr>
          <w:p w14:paraId="64C3E24E" w14:textId="2BAF57F7" w:rsidR="00FA5769" w:rsidRDefault="00AE3702">
            <w:pPr>
              <w:rPr>
                <w:rFonts w:ascii="Arial" w:hAnsi="Arial" w:cs="Arial"/>
              </w:rPr>
            </w:pPr>
            <w:r>
              <w:rPr>
                <w:rFonts w:ascii="Arial" w:hAnsi="Arial" w:cs="Arial"/>
              </w:rPr>
              <w:lastRenderedPageBreak/>
              <w:t>Hello World</w:t>
            </w:r>
          </w:p>
          <w:p w14:paraId="72B571C8" w14:textId="77777777" w:rsidR="00FA5769" w:rsidRDefault="00FA5769">
            <w:pPr>
              <w:rPr>
                <w:rFonts w:ascii="Arial" w:hAnsi="Arial" w:cs="Arial"/>
              </w:rPr>
            </w:pPr>
          </w:p>
          <w:p w14:paraId="0963041A" w14:textId="77777777" w:rsidR="006A2C24" w:rsidRDefault="006A2C24">
            <w:pPr>
              <w:rPr>
                <w:rFonts w:ascii="Arial" w:hAnsi="Arial" w:cs="Arial"/>
              </w:rPr>
            </w:pPr>
          </w:p>
          <w:p w14:paraId="5B097073" w14:textId="77777777" w:rsidR="006A2C24" w:rsidRDefault="006A2C24">
            <w:pPr>
              <w:rPr>
                <w:rFonts w:ascii="Arial" w:hAnsi="Arial" w:cs="Arial"/>
              </w:rPr>
            </w:pPr>
          </w:p>
          <w:p w14:paraId="6F4EA44D" w14:textId="77777777" w:rsidR="006A2C24" w:rsidRDefault="006A2C24">
            <w:pPr>
              <w:rPr>
                <w:rFonts w:ascii="Arial" w:hAnsi="Arial" w:cs="Arial"/>
              </w:rPr>
            </w:pPr>
          </w:p>
          <w:p w14:paraId="62C60A23" w14:textId="4F382D3F" w:rsidR="006A2C24" w:rsidRDefault="006A2C24">
            <w:pPr>
              <w:rPr>
                <w:rFonts w:ascii="Arial" w:hAnsi="Arial" w:cs="Arial"/>
              </w:rPr>
            </w:pPr>
            <w:r>
              <w:rPr>
                <w:rFonts w:ascii="Arial" w:hAnsi="Arial" w:cs="Arial"/>
              </w:rPr>
              <w:t>Variable Types</w:t>
            </w:r>
          </w:p>
          <w:p w14:paraId="5DF61E2F" w14:textId="77777777" w:rsidR="00FA5769" w:rsidRDefault="00FA5769">
            <w:pPr>
              <w:rPr>
                <w:rFonts w:ascii="Arial" w:hAnsi="Arial" w:cs="Arial"/>
              </w:rPr>
            </w:pPr>
          </w:p>
          <w:p w14:paraId="42549CCA" w14:textId="77777777" w:rsidR="00F31732" w:rsidRDefault="00F31732">
            <w:pPr>
              <w:rPr>
                <w:rFonts w:ascii="Arial" w:hAnsi="Arial" w:cs="Arial"/>
              </w:rPr>
            </w:pPr>
          </w:p>
          <w:p w14:paraId="52751E8A" w14:textId="77777777" w:rsidR="00F31732" w:rsidRDefault="00F31732">
            <w:pPr>
              <w:rPr>
                <w:rFonts w:ascii="Arial" w:hAnsi="Arial" w:cs="Arial"/>
              </w:rPr>
            </w:pPr>
          </w:p>
          <w:p w14:paraId="07B598EF" w14:textId="77777777" w:rsidR="00F31732" w:rsidRDefault="00F31732">
            <w:pPr>
              <w:rPr>
                <w:rFonts w:ascii="Arial" w:hAnsi="Arial" w:cs="Arial"/>
              </w:rPr>
            </w:pPr>
          </w:p>
          <w:p w14:paraId="370E1CC8" w14:textId="77777777" w:rsidR="00F31732" w:rsidRDefault="00F31732">
            <w:pPr>
              <w:rPr>
                <w:rFonts w:ascii="Arial" w:hAnsi="Arial" w:cs="Arial"/>
              </w:rPr>
            </w:pPr>
          </w:p>
          <w:p w14:paraId="5D666223" w14:textId="77777777" w:rsidR="00F31732" w:rsidRDefault="00F31732">
            <w:pPr>
              <w:rPr>
                <w:rFonts w:ascii="Arial" w:hAnsi="Arial" w:cs="Arial"/>
              </w:rPr>
            </w:pPr>
          </w:p>
          <w:p w14:paraId="298EC86F" w14:textId="77777777" w:rsidR="00F31732" w:rsidRDefault="00F31732">
            <w:pPr>
              <w:rPr>
                <w:rFonts w:ascii="Arial" w:hAnsi="Arial" w:cs="Arial"/>
              </w:rPr>
            </w:pPr>
          </w:p>
          <w:p w14:paraId="13D82044" w14:textId="77777777" w:rsidR="00F31732" w:rsidRDefault="00F31732">
            <w:pPr>
              <w:rPr>
                <w:rFonts w:ascii="Arial" w:hAnsi="Arial" w:cs="Arial"/>
              </w:rPr>
            </w:pPr>
          </w:p>
          <w:p w14:paraId="5E4E1635" w14:textId="77777777" w:rsidR="00F31732" w:rsidRDefault="00F31732">
            <w:pPr>
              <w:rPr>
                <w:rFonts w:ascii="Arial" w:hAnsi="Arial" w:cs="Arial"/>
              </w:rPr>
            </w:pPr>
          </w:p>
          <w:p w14:paraId="24A0A022" w14:textId="77777777" w:rsidR="00F31732" w:rsidRDefault="00F31732">
            <w:pPr>
              <w:rPr>
                <w:rFonts w:ascii="Arial" w:hAnsi="Arial" w:cs="Arial"/>
              </w:rPr>
            </w:pPr>
          </w:p>
          <w:p w14:paraId="4ECEE0FF" w14:textId="77777777" w:rsidR="00F31732" w:rsidRDefault="00F31732">
            <w:pPr>
              <w:rPr>
                <w:rFonts w:ascii="Arial" w:hAnsi="Arial" w:cs="Arial"/>
              </w:rPr>
            </w:pPr>
          </w:p>
          <w:p w14:paraId="4BB4972F" w14:textId="77777777" w:rsidR="00F31732" w:rsidRDefault="00F31732">
            <w:pPr>
              <w:rPr>
                <w:rFonts w:ascii="Arial" w:hAnsi="Arial" w:cs="Arial"/>
              </w:rPr>
            </w:pPr>
          </w:p>
          <w:p w14:paraId="5236C94D" w14:textId="77777777" w:rsidR="00F31732" w:rsidRDefault="00F31732">
            <w:pPr>
              <w:rPr>
                <w:rFonts w:ascii="Arial" w:hAnsi="Arial" w:cs="Arial"/>
              </w:rPr>
            </w:pPr>
          </w:p>
          <w:p w14:paraId="081D057F" w14:textId="77777777" w:rsidR="00F31732" w:rsidRDefault="00F31732">
            <w:pPr>
              <w:rPr>
                <w:rFonts w:ascii="Arial" w:hAnsi="Arial" w:cs="Arial"/>
              </w:rPr>
            </w:pPr>
          </w:p>
          <w:p w14:paraId="33122742" w14:textId="77777777" w:rsidR="00F31732" w:rsidRDefault="00F31732">
            <w:pPr>
              <w:rPr>
                <w:rFonts w:ascii="Arial" w:hAnsi="Arial" w:cs="Arial"/>
              </w:rPr>
            </w:pPr>
          </w:p>
          <w:p w14:paraId="6A7A37C1" w14:textId="77777777" w:rsidR="00F31732" w:rsidRDefault="00F31732">
            <w:pPr>
              <w:rPr>
                <w:rFonts w:ascii="Arial" w:hAnsi="Arial" w:cs="Arial"/>
              </w:rPr>
            </w:pPr>
          </w:p>
          <w:p w14:paraId="0AAA9CA0" w14:textId="77777777" w:rsidR="00F31732" w:rsidRDefault="00F31732">
            <w:pPr>
              <w:rPr>
                <w:rFonts w:ascii="Arial" w:hAnsi="Arial" w:cs="Arial"/>
              </w:rPr>
            </w:pPr>
          </w:p>
          <w:p w14:paraId="23CC2908" w14:textId="77777777" w:rsidR="00F31732" w:rsidRDefault="00F31732">
            <w:pPr>
              <w:rPr>
                <w:rFonts w:ascii="Arial" w:hAnsi="Arial" w:cs="Arial"/>
              </w:rPr>
            </w:pPr>
          </w:p>
          <w:p w14:paraId="6E0AE72F" w14:textId="77777777" w:rsidR="00F31732" w:rsidRDefault="00F31732">
            <w:pPr>
              <w:rPr>
                <w:rFonts w:ascii="Arial" w:hAnsi="Arial" w:cs="Arial"/>
              </w:rPr>
            </w:pPr>
          </w:p>
          <w:p w14:paraId="32368BED" w14:textId="77777777" w:rsidR="00F31732" w:rsidRDefault="00F31732">
            <w:pPr>
              <w:rPr>
                <w:rFonts w:ascii="Arial" w:hAnsi="Arial" w:cs="Arial"/>
              </w:rPr>
            </w:pPr>
          </w:p>
          <w:p w14:paraId="100B547A" w14:textId="77777777" w:rsidR="00F31732" w:rsidRDefault="00F31732">
            <w:pPr>
              <w:rPr>
                <w:rFonts w:ascii="Arial" w:hAnsi="Arial" w:cs="Arial"/>
              </w:rPr>
            </w:pPr>
          </w:p>
          <w:p w14:paraId="2EAEDCC5" w14:textId="77777777" w:rsidR="00F31732" w:rsidRDefault="00F31732">
            <w:pPr>
              <w:rPr>
                <w:rFonts w:ascii="Arial" w:hAnsi="Arial" w:cs="Arial"/>
              </w:rPr>
            </w:pPr>
          </w:p>
          <w:p w14:paraId="2301D81E" w14:textId="77777777" w:rsidR="00F31732" w:rsidRDefault="00F31732">
            <w:pPr>
              <w:rPr>
                <w:rFonts w:ascii="Arial" w:hAnsi="Arial" w:cs="Arial"/>
              </w:rPr>
            </w:pPr>
          </w:p>
          <w:p w14:paraId="000FA6C6" w14:textId="77777777" w:rsidR="00F31732" w:rsidRDefault="00F31732">
            <w:pPr>
              <w:rPr>
                <w:rFonts w:ascii="Arial" w:hAnsi="Arial" w:cs="Arial"/>
              </w:rPr>
            </w:pPr>
          </w:p>
          <w:p w14:paraId="36C5C837" w14:textId="77777777" w:rsidR="00F31732" w:rsidRDefault="00F31732">
            <w:pPr>
              <w:rPr>
                <w:rFonts w:ascii="Arial" w:hAnsi="Arial" w:cs="Arial"/>
              </w:rPr>
            </w:pPr>
          </w:p>
          <w:p w14:paraId="5000FAAB" w14:textId="77777777" w:rsidR="00F31732" w:rsidRDefault="00F31732">
            <w:pPr>
              <w:rPr>
                <w:rFonts w:ascii="Arial" w:hAnsi="Arial" w:cs="Arial"/>
              </w:rPr>
            </w:pPr>
          </w:p>
          <w:p w14:paraId="3F9FD535" w14:textId="77777777" w:rsidR="00F31732" w:rsidRDefault="00F31732">
            <w:pPr>
              <w:rPr>
                <w:rFonts w:ascii="Arial" w:hAnsi="Arial" w:cs="Arial"/>
              </w:rPr>
            </w:pPr>
          </w:p>
          <w:p w14:paraId="69960E55" w14:textId="77777777" w:rsidR="00F31732" w:rsidRDefault="00F31732">
            <w:pPr>
              <w:rPr>
                <w:rFonts w:ascii="Arial" w:hAnsi="Arial" w:cs="Arial"/>
              </w:rPr>
            </w:pPr>
          </w:p>
          <w:p w14:paraId="66AA1DC8" w14:textId="77777777" w:rsidR="00F31732" w:rsidRDefault="00F31732">
            <w:pPr>
              <w:rPr>
                <w:rFonts w:ascii="Arial" w:hAnsi="Arial" w:cs="Arial"/>
              </w:rPr>
            </w:pPr>
          </w:p>
          <w:p w14:paraId="2E0A03D3" w14:textId="77777777" w:rsidR="00F31732" w:rsidRDefault="00F31732">
            <w:pPr>
              <w:rPr>
                <w:rFonts w:ascii="Arial" w:hAnsi="Arial" w:cs="Arial"/>
              </w:rPr>
            </w:pPr>
          </w:p>
          <w:p w14:paraId="56F1D712" w14:textId="77777777" w:rsidR="00F31732" w:rsidRDefault="00F31732">
            <w:pPr>
              <w:rPr>
                <w:rFonts w:ascii="Arial" w:hAnsi="Arial" w:cs="Arial"/>
              </w:rPr>
            </w:pPr>
          </w:p>
          <w:p w14:paraId="00806FDC" w14:textId="77777777" w:rsidR="00F31732" w:rsidRDefault="00A346C3">
            <w:pPr>
              <w:rPr>
                <w:rFonts w:ascii="Arial" w:hAnsi="Arial" w:cs="Arial"/>
              </w:rPr>
            </w:pPr>
            <w:r>
              <w:rPr>
                <w:rFonts w:ascii="Arial" w:hAnsi="Arial" w:cs="Arial"/>
              </w:rPr>
              <w:t>Composite Variables</w:t>
            </w:r>
          </w:p>
          <w:p w14:paraId="46DFE342" w14:textId="77777777" w:rsidR="000C6277" w:rsidRDefault="000C6277">
            <w:pPr>
              <w:rPr>
                <w:rFonts w:ascii="Arial" w:hAnsi="Arial" w:cs="Arial"/>
              </w:rPr>
            </w:pPr>
          </w:p>
          <w:p w14:paraId="1FAF09AB" w14:textId="77777777" w:rsidR="000C6277" w:rsidRDefault="000C6277">
            <w:pPr>
              <w:rPr>
                <w:rFonts w:ascii="Arial" w:hAnsi="Arial" w:cs="Arial"/>
              </w:rPr>
            </w:pPr>
          </w:p>
          <w:p w14:paraId="7D85886F" w14:textId="77777777" w:rsidR="000C6277" w:rsidRDefault="000C6277">
            <w:pPr>
              <w:rPr>
                <w:rFonts w:ascii="Arial" w:hAnsi="Arial" w:cs="Arial"/>
              </w:rPr>
            </w:pPr>
          </w:p>
          <w:p w14:paraId="76C62810" w14:textId="77777777" w:rsidR="000C6277" w:rsidRDefault="000C6277">
            <w:pPr>
              <w:rPr>
                <w:rFonts w:ascii="Arial" w:hAnsi="Arial" w:cs="Arial"/>
              </w:rPr>
            </w:pPr>
          </w:p>
          <w:p w14:paraId="1B829CD3" w14:textId="77777777" w:rsidR="000C6277" w:rsidRDefault="000C6277">
            <w:pPr>
              <w:rPr>
                <w:rFonts w:ascii="Arial" w:hAnsi="Arial" w:cs="Arial"/>
              </w:rPr>
            </w:pPr>
          </w:p>
          <w:p w14:paraId="7A661A44" w14:textId="77777777" w:rsidR="000C6277" w:rsidRDefault="000C6277">
            <w:pPr>
              <w:rPr>
                <w:rFonts w:ascii="Arial" w:hAnsi="Arial" w:cs="Arial"/>
              </w:rPr>
            </w:pPr>
          </w:p>
          <w:p w14:paraId="46492252" w14:textId="77777777" w:rsidR="000C6277" w:rsidRDefault="000C6277">
            <w:pPr>
              <w:rPr>
                <w:rFonts w:ascii="Arial" w:hAnsi="Arial" w:cs="Arial"/>
              </w:rPr>
            </w:pPr>
          </w:p>
          <w:p w14:paraId="38BF4984" w14:textId="77777777" w:rsidR="000C6277" w:rsidRDefault="000C6277">
            <w:pPr>
              <w:rPr>
                <w:rFonts w:ascii="Arial" w:hAnsi="Arial" w:cs="Arial"/>
              </w:rPr>
            </w:pPr>
          </w:p>
          <w:p w14:paraId="0B82911D" w14:textId="77777777" w:rsidR="000C6277" w:rsidRDefault="000C6277">
            <w:pPr>
              <w:rPr>
                <w:rFonts w:ascii="Arial" w:hAnsi="Arial" w:cs="Arial"/>
              </w:rPr>
            </w:pPr>
          </w:p>
          <w:p w14:paraId="13F3CCA5" w14:textId="77777777" w:rsidR="000C6277" w:rsidRDefault="000C6277">
            <w:pPr>
              <w:rPr>
                <w:rFonts w:ascii="Arial" w:hAnsi="Arial" w:cs="Arial"/>
              </w:rPr>
            </w:pPr>
          </w:p>
          <w:p w14:paraId="65C7730E" w14:textId="77777777" w:rsidR="000C6277" w:rsidRDefault="000C6277">
            <w:pPr>
              <w:rPr>
                <w:rFonts w:ascii="Arial" w:hAnsi="Arial" w:cs="Arial"/>
              </w:rPr>
            </w:pPr>
          </w:p>
          <w:p w14:paraId="1E3E4872" w14:textId="77777777" w:rsidR="000C6277" w:rsidRDefault="000C6277">
            <w:pPr>
              <w:rPr>
                <w:rFonts w:ascii="Arial" w:hAnsi="Arial" w:cs="Arial"/>
              </w:rPr>
            </w:pPr>
          </w:p>
          <w:p w14:paraId="530FA8E1" w14:textId="77777777" w:rsidR="000C6277" w:rsidRDefault="000C6277">
            <w:pPr>
              <w:rPr>
                <w:rFonts w:ascii="Arial" w:hAnsi="Arial" w:cs="Arial"/>
              </w:rPr>
            </w:pPr>
          </w:p>
          <w:p w14:paraId="02C9D5BC" w14:textId="77777777" w:rsidR="000C6277" w:rsidRDefault="000C6277">
            <w:pPr>
              <w:rPr>
                <w:rFonts w:ascii="Arial" w:hAnsi="Arial" w:cs="Arial"/>
              </w:rPr>
            </w:pPr>
          </w:p>
          <w:p w14:paraId="2832B978" w14:textId="77777777" w:rsidR="000C6277" w:rsidRDefault="000C6277">
            <w:pPr>
              <w:rPr>
                <w:rFonts w:ascii="Arial" w:hAnsi="Arial" w:cs="Arial"/>
              </w:rPr>
            </w:pPr>
          </w:p>
          <w:p w14:paraId="0D74AE42" w14:textId="77777777" w:rsidR="000C6277" w:rsidRDefault="000C6277">
            <w:pPr>
              <w:rPr>
                <w:rFonts w:ascii="Arial" w:hAnsi="Arial" w:cs="Arial"/>
              </w:rPr>
            </w:pPr>
          </w:p>
          <w:p w14:paraId="522EDF90" w14:textId="77777777" w:rsidR="000C6277" w:rsidRDefault="000C6277">
            <w:pPr>
              <w:rPr>
                <w:rFonts w:ascii="Arial" w:hAnsi="Arial" w:cs="Arial"/>
              </w:rPr>
            </w:pPr>
          </w:p>
          <w:p w14:paraId="18977178" w14:textId="77777777" w:rsidR="000C6277" w:rsidRDefault="000C6277">
            <w:pPr>
              <w:rPr>
                <w:rFonts w:ascii="Arial" w:hAnsi="Arial" w:cs="Arial"/>
              </w:rPr>
            </w:pPr>
          </w:p>
          <w:p w14:paraId="6F3353D4" w14:textId="77777777" w:rsidR="000C6277" w:rsidRDefault="000C6277">
            <w:pPr>
              <w:rPr>
                <w:rFonts w:ascii="Arial" w:hAnsi="Arial" w:cs="Arial"/>
              </w:rPr>
            </w:pPr>
          </w:p>
          <w:p w14:paraId="40243259" w14:textId="77777777" w:rsidR="000C6277" w:rsidRDefault="000C6277">
            <w:pPr>
              <w:rPr>
                <w:rFonts w:ascii="Arial" w:hAnsi="Arial" w:cs="Arial"/>
              </w:rPr>
            </w:pPr>
          </w:p>
          <w:p w14:paraId="3C42622E" w14:textId="77777777" w:rsidR="000C6277" w:rsidRDefault="000C6277">
            <w:pPr>
              <w:rPr>
                <w:rFonts w:ascii="Arial" w:hAnsi="Arial" w:cs="Arial"/>
              </w:rPr>
            </w:pPr>
          </w:p>
          <w:p w14:paraId="4EFB1667" w14:textId="77777777" w:rsidR="000C6277" w:rsidRDefault="000C6277">
            <w:pPr>
              <w:rPr>
                <w:rFonts w:ascii="Arial" w:hAnsi="Arial" w:cs="Arial"/>
              </w:rPr>
            </w:pPr>
          </w:p>
          <w:p w14:paraId="76BD3C4E" w14:textId="77777777" w:rsidR="000C6277" w:rsidRDefault="000C6277">
            <w:pPr>
              <w:rPr>
                <w:rFonts w:ascii="Arial" w:hAnsi="Arial" w:cs="Arial"/>
              </w:rPr>
            </w:pPr>
          </w:p>
          <w:p w14:paraId="4FF73904" w14:textId="77777777" w:rsidR="000C6277" w:rsidRDefault="000C6277">
            <w:pPr>
              <w:rPr>
                <w:rFonts w:ascii="Arial" w:hAnsi="Arial" w:cs="Arial"/>
              </w:rPr>
            </w:pPr>
          </w:p>
          <w:p w14:paraId="4465A999" w14:textId="77777777" w:rsidR="000C6277" w:rsidRDefault="000C6277">
            <w:pPr>
              <w:rPr>
                <w:rFonts w:ascii="Arial" w:hAnsi="Arial" w:cs="Arial"/>
              </w:rPr>
            </w:pPr>
          </w:p>
          <w:p w14:paraId="1ECCE1F4" w14:textId="77777777" w:rsidR="000C6277" w:rsidRDefault="000C6277">
            <w:pPr>
              <w:rPr>
                <w:rFonts w:ascii="Arial" w:hAnsi="Arial" w:cs="Arial"/>
              </w:rPr>
            </w:pPr>
          </w:p>
          <w:p w14:paraId="1D0E41CE" w14:textId="77777777" w:rsidR="000C6277" w:rsidRDefault="000C6277">
            <w:pPr>
              <w:rPr>
                <w:rFonts w:ascii="Arial" w:hAnsi="Arial" w:cs="Arial"/>
              </w:rPr>
            </w:pPr>
          </w:p>
          <w:p w14:paraId="480033A3" w14:textId="77777777" w:rsidR="000C6277" w:rsidRDefault="000C6277">
            <w:pPr>
              <w:rPr>
                <w:rFonts w:ascii="Arial" w:hAnsi="Arial" w:cs="Arial"/>
              </w:rPr>
            </w:pPr>
          </w:p>
          <w:p w14:paraId="3C8DCE44" w14:textId="77777777" w:rsidR="000C6277" w:rsidRDefault="000C6277">
            <w:pPr>
              <w:rPr>
                <w:rFonts w:ascii="Arial" w:hAnsi="Arial" w:cs="Arial"/>
              </w:rPr>
            </w:pPr>
          </w:p>
          <w:p w14:paraId="4A43FEDE" w14:textId="77777777" w:rsidR="000C6277" w:rsidRDefault="000C6277">
            <w:pPr>
              <w:rPr>
                <w:rFonts w:ascii="Arial" w:hAnsi="Arial" w:cs="Arial"/>
              </w:rPr>
            </w:pPr>
          </w:p>
          <w:p w14:paraId="054C599F" w14:textId="77777777" w:rsidR="000C6277" w:rsidRDefault="000C6277">
            <w:pPr>
              <w:rPr>
                <w:rFonts w:ascii="Arial" w:hAnsi="Arial" w:cs="Arial"/>
              </w:rPr>
            </w:pPr>
          </w:p>
          <w:p w14:paraId="4EDB720B" w14:textId="77777777" w:rsidR="00A06135" w:rsidRDefault="00A06135">
            <w:pPr>
              <w:rPr>
                <w:rFonts w:ascii="Arial" w:hAnsi="Arial" w:cs="Arial"/>
              </w:rPr>
            </w:pPr>
          </w:p>
          <w:p w14:paraId="137C3480" w14:textId="77777777" w:rsidR="00A06135" w:rsidRDefault="00A06135">
            <w:pPr>
              <w:rPr>
                <w:rFonts w:ascii="Arial" w:hAnsi="Arial" w:cs="Arial"/>
              </w:rPr>
            </w:pPr>
          </w:p>
          <w:p w14:paraId="7EA53C01" w14:textId="77777777" w:rsidR="00A06135" w:rsidRDefault="00A06135">
            <w:pPr>
              <w:rPr>
                <w:rFonts w:ascii="Arial" w:hAnsi="Arial" w:cs="Arial"/>
              </w:rPr>
            </w:pPr>
          </w:p>
          <w:p w14:paraId="654DA385" w14:textId="77777777" w:rsidR="0091394C" w:rsidRDefault="0091394C">
            <w:pPr>
              <w:rPr>
                <w:rFonts w:ascii="Arial" w:hAnsi="Arial" w:cs="Arial"/>
              </w:rPr>
            </w:pPr>
          </w:p>
          <w:p w14:paraId="4E3EF8F3" w14:textId="77777777" w:rsidR="0091394C" w:rsidRDefault="0091394C">
            <w:pPr>
              <w:rPr>
                <w:rFonts w:ascii="Arial" w:hAnsi="Arial" w:cs="Arial"/>
              </w:rPr>
            </w:pPr>
          </w:p>
          <w:p w14:paraId="41A5F06A" w14:textId="77777777" w:rsidR="0091394C" w:rsidRDefault="0091394C">
            <w:pPr>
              <w:rPr>
                <w:rFonts w:ascii="Arial" w:hAnsi="Arial" w:cs="Arial"/>
              </w:rPr>
            </w:pPr>
          </w:p>
          <w:p w14:paraId="743A3976" w14:textId="77777777" w:rsidR="00A06135" w:rsidRDefault="00A06135">
            <w:pPr>
              <w:rPr>
                <w:rFonts w:ascii="Arial" w:hAnsi="Arial" w:cs="Arial"/>
              </w:rPr>
            </w:pPr>
            <w:r>
              <w:rPr>
                <w:rFonts w:ascii="Arial" w:hAnsi="Arial" w:cs="Arial"/>
              </w:rPr>
              <w:t>Python Dictionaries</w:t>
            </w:r>
          </w:p>
          <w:p w14:paraId="480377F9" w14:textId="77777777" w:rsidR="00D2329E" w:rsidRDefault="00D2329E">
            <w:pPr>
              <w:rPr>
                <w:rFonts w:ascii="Arial" w:hAnsi="Arial" w:cs="Arial"/>
              </w:rPr>
            </w:pPr>
          </w:p>
          <w:p w14:paraId="514EE436" w14:textId="77777777" w:rsidR="00D2329E" w:rsidRDefault="00D2329E">
            <w:pPr>
              <w:rPr>
                <w:rFonts w:ascii="Arial" w:hAnsi="Arial" w:cs="Arial"/>
              </w:rPr>
            </w:pPr>
          </w:p>
          <w:p w14:paraId="40519954" w14:textId="77777777" w:rsidR="00D2329E" w:rsidRDefault="00D2329E">
            <w:pPr>
              <w:rPr>
                <w:rFonts w:ascii="Arial" w:hAnsi="Arial" w:cs="Arial"/>
              </w:rPr>
            </w:pPr>
          </w:p>
          <w:p w14:paraId="1FEFBADF" w14:textId="77777777" w:rsidR="00D2329E" w:rsidRDefault="00D2329E">
            <w:pPr>
              <w:rPr>
                <w:rFonts w:ascii="Arial" w:hAnsi="Arial" w:cs="Arial"/>
              </w:rPr>
            </w:pPr>
          </w:p>
          <w:p w14:paraId="28ABBF69" w14:textId="77777777" w:rsidR="00D2329E" w:rsidRDefault="00D2329E">
            <w:pPr>
              <w:rPr>
                <w:rFonts w:ascii="Arial" w:hAnsi="Arial" w:cs="Arial"/>
              </w:rPr>
            </w:pPr>
          </w:p>
          <w:p w14:paraId="6E1BB264" w14:textId="77777777" w:rsidR="00D2329E" w:rsidRDefault="00D2329E">
            <w:pPr>
              <w:rPr>
                <w:rFonts w:ascii="Arial" w:hAnsi="Arial" w:cs="Arial"/>
              </w:rPr>
            </w:pPr>
          </w:p>
          <w:p w14:paraId="4BC0707C" w14:textId="77777777" w:rsidR="00D2329E" w:rsidRDefault="00D2329E">
            <w:pPr>
              <w:rPr>
                <w:rFonts w:ascii="Arial" w:hAnsi="Arial" w:cs="Arial"/>
              </w:rPr>
            </w:pPr>
          </w:p>
          <w:p w14:paraId="3F817BEF" w14:textId="77777777" w:rsidR="00D2329E" w:rsidRDefault="00D2329E">
            <w:pPr>
              <w:rPr>
                <w:rFonts w:ascii="Arial" w:hAnsi="Arial" w:cs="Arial"/>
              </w:rPr>
            </w:pPr>
          </w:p>
          <w:p w14:paraId="6FEA3085" w14:textId="77777777" w:rsidR="00D2329E" w:rsidRDefault="00D2329E">
            <w:pPr>
              <w:rPr>
                <w:rFonts w:ascii="Arial" w:hAnsi="Arial" w:cs="Arial"/>
              </w:rPr>
            </w:pPr>
          </w:p>
          <w:p w14:paraId="6C7054DC" w14:textId="77777777" w:rsidR="00D2329E" w:rsidRDefault="00D2329E">
            <w:pPr>
              <w:rPr>
                <w:rFonts w:ascii="Arial" w:hAnsi="Arial" w:cs="Arial"/>
              </w:rPr>
            </w:pPr>
          </w:p>
          <w:p w14:paraId="0801F509" w14:textId="77777777" w:rsidR="00D2329E" w:rsidRDefault="00D2329E">
            <w:pPr>
              <w:rPr>
                <w:rFonts w:ascii="Arial" w:hAnsi="Arial" w:cs="Arial"/>
              </w:rPr>
            </w:pPr>
          </w:p>
          <w:p w14:paraId="08E3E7AE" w14:textId="77777777" w:rsidR="00D2329E" w:rsidRDefault="00D2329E">
            <w:pPr>
              <w:rPr>
                <w:rFonts w:ascii="Arial" w:hAnsi="Arial" w:cs="Arial"/>
              </w:rPr>
            </w:pPr>
          </w:p>
          <w:p w14:paraId="4CBDF9E6" w14:textId="77777777" w:rsidR="00D2329E" w:rsidRDefault="00D2329E">
            <w:pPr>
              <w:rPr>
                <w:rFonts w:ascii="Arial" w:hAnsi="Arial" w:cs="Arial"/>
              </w:rPr>
            </w:pPr>
          </w:p>
          <w:p w14:paraId="48531941" w14:textId="77777777" w:rsidR="00D2329E" w:rsidRDefault="00D2329E">
            <w:pPr>
              <w:rPr>
                <w:rFonts w:ascii="Arial" w:hAnsi="Arial" w:cs="Arial"/>
              </w:rPr>
            </w:pPr>
          </w:p>
          <w:p w14:paraId="16738FB0" w14:textId="77777777" w:rsidR="00D2329E" w:rsidRDefault="00D2329E">
            <w:pPr>
              <w:rPr>
                <w:rFonts w:ascii="Arial" w:hAnsi="Arial" w:cs="Arial"/>
              </w:rPr>
            </w:pPr>
          </w:p>
          <w:p w14:paraId="66BF8A11" w14:textId="77777777" w:rsidR="00D2329E" w:rsidRDefault="00D2329E">
            <w:pPr>
              <w:rPr>
                <w:rFonts w:ascii="Arial" w:hAnsi="Arial" w:cs="Arial"/>
              </w:rPr>
            </w:pPr>
          </w:p>
          <w:p w14:paraId="472B0F4D" w14:textId="77777777" w:rsidR="00D2329E" w:rsidRDefault="00D2329E">
            <w:pPr>
              <w:rPr>
                <w:rFonts w:ascii="Arial" w:hAnsi="Arial" w:cs="Arial"/>
              </w:rPr>
            </w:pPr>
          </w:p>
          <w:p w14:paraId="6EF1CBD8" w14:textId="77777777" w:rsidR="00D2329E" w:rsidRDefault="00D2329E">
            <w:pPr>
              <w:rPr>
                <w:rFonts w:ascii="Arial" w:hAnsi="Arial" w:cs="Arial"/>
              </w:rPr>
            </w:pPr>
          </w:p>
          <w:p w14:paraId="45BB35CB" w14:textId="77777777" w:rsidR="00D2329E" w:rsidRDefault="00D2329E">
            <w:pPr>
              <w:rPr>
                <w:rFonts w:ascii="Arial" w:hAnsi="Arial" w:cs="Arial"/>
              </w:rPr>
            </w:pPr>
          </w:p>
          <w:p w14:paraId="658AAD6E" w14:textId="77777777" w:rsidR="00D2329E" w:rsidRDefault="00D2329E">
            <w:pPr>
              <w:rPr>
                <w:rFonts w:ascii="Arial" w:hAnsi="Arial" w:cs="Arial"/>
              </w:rPr>
            </w:pPr>
          </w:p>
          <w:p w14:paraId="03C35E52" w14:textId="77777777" w:rsidR="00D2329E" w:rsidRDefault="00D2329E">
            <w:pPr>
              <w:rPr>
                <w:rFonts w:ascii="Arial" w:hAnsi="Arial" w:cs="Arial"/>
              </w:rPr>
            </w:pPr>
          </w:p>
          <w:p w14:paraId="7D4CC4CF" w14:textId="77777777" w:rsidR="00D2329E" w:rsidRDefault="00D2329E">
            <w:pPr>
              <w:rPr>
                <w:rFonts w:ascii="Arial" w:hAnsi="Arial" w:cs="Arial"/>
              </w:rPr>
            </w:pPr>
          </w:p>
          <w:p w14:paraId="4C4DBC1D" w14:textId="77777777" w:rsidR="00D2329E" w:rsidRDefault="00D2329E">
            <w:pPr>
              <w:rPr>
                <w:rFonts w:ascii="Arial" w:hAnsi="Arial" w:cs="Arial"/>
              </w:rPr>
            </w:pPr>
          </w:p>
          <w:p w14:paraId="0F3ED32E" w14:textId="77777777" w:rsidR="00D2329E" w:rsidRDefault="00D2329E">
            <w:pPr>
              <w:rPr>
                <w:rFonts w:ascii="Arial" w:hAnsi="Arial" w:cs="Arial"/>
              </w:rPr>
            </w:pPr>
          </w:p>
          <w:p w14:paraId="20168F09" w14:textId="77777777" w:rsidR="00D2329E" w:rsidRDefault="00D2329E">
            <w:pPr>
              <w:rPr>
                <w:rFonts w:ascii="Arial" w:hAnsi="Arial" w:cs="Arial"/>
              </w:rPr>
            </w:pPr>
          </w:p>
          <w:p w14:paraId="11A5396C" w14:textId="77777777" w:rsidR="00D2329E" w:rsidRDefault="00D2329E">
            <w:pPr>
              <w:rPr>
                <w:rFonts w:ascii="Arial" w:hAnsi="Arial" w:cs="Arial"/>
              </w:rPr>
            </w:pPr>
          </w:p>
          <w:p w14:paraId="1A31FC1A" w14:textId="77777777" w:rsidR="00D2329E" w:rsidRDefault="00D2329E">
            <w:pPr>
              <w:rPr>
                <w:rFonts w:ascii="Arial" w:hAnsi="Arial" w:cs="Arial"/>
              </w:rPr>
            </w:pPr>
          </w:p>
          <w:p w14:paraId="6739D38E" w14:textId="77777777" w:rsidR="00D2329E" w:rsidRDefault="00D2329E">
            <w:pPr>
              <w:rPr>
                <w:rFonts w:ascii="Arial" w:hAnsi="Arial" w:cs="Arial"/>
              </w:rPr>
            </w:pPr>
          </w:p>
          <w:p w14:paraId="32FB3F3C" w14:textId="77777777" w:rsidR="00D2329E" w:rsidRDefault="00D2329E">
            <w:pPr>
              <w:rPr>
                <w:rFonts w:ascii="Arial" w:hAnsi="Arial" w:cs="Arial"/>
              </w:rPr>
            </w:pPr>
          </w:p>
          <w:p w14:paraId="33DD26E0" w14:textId="77777777" w:rsidR="00D2329E" w:rsidRDefault="00D2329E">
            <w:pPr>
              <w:rPr>
                <w:rFonts w:ascii="Arial" w:hAnsi="Arial" w:cs="Arial"/>
              </w:rPr>
            </w:pPr>
          </w:p>
          <w:p w14:paraId="3234F651" w14:textId="77777777" w:rsidR="00D2329E" w:rsidRDefault="00D2329E">
            <w:pPr>
              <w:rPr>
                <w:rFonts w:ascii="Arial" w:hAnsi="Arial" w:cs="Arial"/>
              </w:rPr>
            </w:pPr>
          </w:p>
          <w:p w14:paraId="338B03D0" w14:textId="77777777" w:rsidR="00D2329E" w:rsidRDefault="00D2329E">
            <w:pPr>
              <w:rPr>
                <w:rFonts w:ascii="Arial" w:hAnsi="Arial" w:cs="Arial"/>
              </w:rPr>
            </w:pPr>
          </w:p>
          <w:p w14:paraId="5887F4D9" w14:textId="77777777" w:rsidR="00D2329E" w:rsidRDefault="00D2329E">
            <w:pPr>
              <w:rPr>
                <w:rFonts w:ascii="Arial" w:hAnsi="Arial" w:cs="Arial"/>
              </w:rPr>
            </w:pPr>
          </w:p>
          <w:p w14:paraId="26FC3530" w14:textId="77777777" w:rsidR="00D2329E" w:rsidRDefault="00D2329E">
            <w:pPr>
              <w:rPr>
                <w:rFonts w:ascii="Arial" w:hAnsi="Arial" w:cs="Arial"/>
              </w:rPr>
            </w:pPr>
          </w:p>
          <w:p w14:paraId="44C0961F" w14:textId="77777777" w:rsidR="00D2329E" w:rsidRDefault="00D2329E">
            <w:pPr>
              <w:rPr>
                <w:rFonts w:ascii="Arial" w:hAnsi="Arial" w:cs="Arial"/>
              </w:rPr>
            </w:pPr>
          </w:p>
          <w:p w14:paraId="1C64E9B1" w14:textId="77777777" w:rsidR="00D2329E" w:rsidRDefault="00D2329E">
            <w:pPr>
              <w:rPr>
                <w:rFonts w:ascii="Arial" w:hAnsi="Arial" w:cs="Arial"/>
              </w:rPr>
            </w:pPr>
          </w:p>
          <w:p w14:paraId="6CC44E1A" w14:textId="77777777" w:rsidR="00D2329E" w:rsidRDefault="00D2329E">
            <w:pPr>
              <w:rPr>
                <w:rFonts w:ascii="Arial" w:hAnsi="Arial" w:cs="Arial"/>
              </w:rPr>
            </w:pPr>
          </w:p>
          <w:p w14:paraId="74B10712" w14:textId="77777777" w:rsidR="00D2329E" w:rsidRDefault="00D2329E">
            <w:pPr>
              <w:rPr>
                <w:rFonts w:ascii="Arial" w:hAnsi="Arial" w:cs="Arial"/>
              </w:rPr>
            </w:pPr>
          </w:p>
          <w:p w14:paraId="46F2BDB7" w14:textId="77777777" w:rsidR="00D2329E" w:rsidRDefault="00D2329E">
            <w:pPr>
              <w:rPr>
                <w:rFonts w:ascii="Arial" w:hAnsi="Arial" w:cs="Arial"/>
              </w:rPr>
            </w:pPr>
          </w:p>
          <w:p w14:paraId="60634CC7" w14:textId="77777777" w:rsidR="00060281" w:rsidRDefault="00060281">
            <w:pPr>
              <w:rPr>
                <w:rFonts w:ascii="Arial" w:hAnsi="Arial" w:cs="Arial"/>
              </w:rPr>
            </w:pPr>
          </w:p>
          <w:p w14:paraId="3EA10837" w14:textId="77777777" w:rsidR="00060281" w:rsidRDefault="00060281">
            <w:pPr>
              <w:rPr>
                <w:rFonts w:ascii="Arial" w:hAnsi="Arial" w:cs="Arial"/>
              </w:rPr>
            </w:pPr>
          </w:p>
          <w:p w14:paraId="18DC40E1" w14:textId="77777777" w:rsidR="00DF4A93" w:rsidRDefault="00DF4A93">
            <w:pPr>
              <w:rPr>
                <w:rFonts w:ascii="Arial" w:hAnsi="Arial" w:cs="Arial"/>
              </w:rPr>
            </w:pPr>
          </w:p>
          <w:p w14:paraId="42100B7A" w14:textId="77777777" w:rsidR="00DF4A93" w:rsidRDefault="00DF4A93">
            <w:pPr>
              <w:rPr>
                <w:rFonts w:ascii="Arial" w:hAnsi="Arial" w:cs="Arial"/>
              </w:rPr>
            </w:pPr>
          </w:p>
          <w:p w14:paraId="7ED2C2D3" w14:textId="77777777" w:rsidR="00DF4A93" w:rsidRDefault="00DF4A93">
            <w:pPr>
              <w:rPr>
                <w:rFonts w:ascii="Arial" w:hAnsi="Arial" w:cs="Arial"/>
              </w:rPr>
            </w:pPr>
          </w:p>
          <w:p w14:paraId="029CF18E" w14:textId="77777777" w:rsidR="00DF4A93" w:rsidRDefault="00DF4A93">
            <w:pPr>
              <w:rPr>
                <w:rFonts w:ascii="Arial" w:hAnsi="Arial" w:cs="Arial"/>
              </w:rPr>
            </w:pPr>
          </w:p>
          <w:p w14:paraId="39CA36C4" w14:textId="77777777" w:rsidR="00DF4A93" w:rsidRDefault="00DF4A93">
            <w:pPr>
              <w:rPr>
                <w:rFonts w:ascii="Arial" w:hAnsi="Arial" w:cs="Arial"/>
              </w:rPr>
            </w:pPr>
          </w:p>
          <w:p w14:paraId="310D77B6" w14:textId="77777777" w:rsidR="00DF4A93" w:rsidRDefault="00DF4A93">
            <w:pPr>
              <w:rPr>
                <w:rFonts w:ascii="Arial" w:hAnsi="Arial" w:cs="Arial"/>
              </w:rPr>
            </w:pPr>
          </w:p>
          <w:p w14:paraId="2BD1CEE9" w14:textId="77777777" w:rsidR="00DF4A93" w:rsidRDefault="00DF4A93">
            <w:pPr>
              <w:rPr>
                <w:rFonts w:ascii="Arial" w:hAnsi="Arial" w:cs="Arial"/>
              </w:rPr>
            </w:pPr>
          </w:p>
          <w:p w14:paraId="0CDECCB6" w14:textId="77777777" w:rsidR="00DF4A93" w:rsidRDefault="00DF4A93">
            <w:pPr>
              <w:rPr>
                <w:rFonts w:ascii="Arial" w:hAnsi="Arial" w:cs="Arial"/>
              </w:rPr>
            </w:pPr>
          </w:p>
          <w:p w14:paraId="34262E83" w14:textId="77777777" w:rsidR="00DF4A93" w:rsidRDefault="00DF4A93">
            <w:pPr>
              <w:rPr>
                <w:rFonts w:ascii="Arial" w:hAnsi="Arial" w:cs="Arial"/>
              </w:rPr>
            </w:pPr>
          </w:p>
          <w:p w14:paraId="396FF96A" w14:textId="77777777" w:rsidR="00DF4A93" w:rsidRDefault="00DF4A93">
            <w:pPr>
              <w:rPr>
                <w:rFonts w:ascii="Arial" w:hAnsi="Arial" w:cs="Arial"/>
              </w:rPr>
            </w:pPr>
          </w:p>
          <w:p w14:paraId="40A2927E" w14:textId="77777777" w:rsidR="00DF4A93" w:rsidRDefault="00DF4A93">
            <w:pPr>
              <w:rPr>
                <w:rFonts w:ascii="Arial" w:hAnsi="Arial" w:cs="Arial"/>
              </w:rPr>
            </w:pPr>
          </w:p>
          <w:p w14:paraId="5BDF4C1B" w14:textId="77777777" w:rsidR="00DF4A93" w:rsidRDefault="00DF4A93">
            <w:pPr>
              <w:rPr>
                <w:rFonts w:ascii="Arial" w:hAnsi="Arial" w:cs="Arial"/>
              </w:rPr>
            </w:pPr>
          </w:p>
          <w:p w14:paraId="26F169BC" w14:textId="77777777" w:rsidR="00DF4A93" w:rsidRDefault="00DF4A93">
            <w:pPr>
              <w:rPr>
                <w:rFonts w:ascii="Arial" w:hAnsi="Arial" w:cs="Arial"/>
              </w:rPr>
            </w:pPr>
          </w:p>
          <w:p w14:paraId="2F78AE3E" w14:textId="77777777" w:rsidR="00DF4A93" w:rsidRDefault="00DF4A93">
            <w:pPr>
              <w:rPr>
                <w:rFonts w:ascii="Arial" w:hAnsi="Arial" w:cs="Arial"/>
              </w:rPr>
            </w:pPr>
          </w:p>
          <w:p w14:paraId="671428BD" w14:textId="77777777" w:rsidR="00DF4A93" w:rsidRDefault="00DF4A93">
            <w:pPr>
              <w:rPr>
                <w:rFonts w:ascii="Arial" w:hAnsi="Arial" w:cs="Arial"/>
              </w:rPr>
            </w:pPr>
          </w:p>
          <w:p w14:paraId="3F6293E1" w14:textId="77777777" w:rsidR="00DF4A93" w:rsidRDefault="00DF4A93">
            <w:pPr>
              <w:rPr>
                <w:rFonts w:ascii="Arial" w:hAnsi="Arial" w:cs="Arial"/>
              </w:rPr>
            </w:pPr>
          </w:p>
          <w:p w14:paraId="195B3BA7" w14:textId="77777777" w:rsidR="00DF4A93" w:rsidRDefault="00DF4A93">
            <w:pPr>
              <w:rPr>
                <w:rFonts w:ascii="Arial" w:hAnsi="Arial" w:cs="Arial"/>
              </w:rPr>
            </w:pPr>
          </w:p>
          <w:p w14:paraId="59F4FDB7" w14:textId="77777777" w:rsidR="00DF4A93" w:rsidRDefault="00DF4A93">
            <w:pPr>
              <w:rPr>
                <w:rFonts w:ascii="Arial" w:hAnsi="Arial" w:cs="Arial"/>
              </w:rPr>
            </w:pPr>
          </w:p>
          <w:p w14:paraId="38309838" w14:textId="77777777" w:rsidR="00DF4A93" w:rsidRDefault="00DF4A93">
            <w:pPr>
              <w:rPr>
                <w:rFonts w:ascii="Arial" w:hAnsi="Arial" w:cs="Arial"/>
              </w:rPr>
            </w:pPr>
          </w:p>
          <w:p w14:paraId="7C901B13" w14:textId="77777777" w:rsidR="00DF4A93" w:rsidRDefault="00DF4A93">
            <w:pPr>
              <w:rPr>
                <w:rFonts w:ascii="Arial" w:hAnsi="Arial" w:cs="Arial"/>
              </w:rPr>
            </w:pPr>
          </w:p>
          <w:p w14:paraId="1F36EFE7" w14:textId="77777777" w:rsidR="00DF4A93" w:rsidRDefault="00DF4A93">
            <w:pPr>
              <w:rPr>
                <w:rFonts w:ascii="Arial" w:hAnsi="Arial" w:cs="Arial"/>
              </w:rPr>
            </w:pPr>
          </w:p>
          <w:p w14:paraId="674AF5CB" w14:textId="77777777" w:rsidR="00DF4A93" w:rsidRDefault="00DF4A93">
            <w:pPr>
              <w:rPr>
                <w:rFonts w:ascii="Arial" w:hAnsi="Arial" w:cs="Arial"/>
              </w:rPr>
            </w:pPr>
          </w:p>
          <w:p w14:paraId="278058DB" w14:textId="77777777" w:rsidR="00DF4A93" w:rsidRDefault="00DF4A93">
            <w:pPr>
              <w:rPr>
                <w:rFonts w:ascii="Arial" w:hAnsi="Arial" w:cs="Arial"/>
              </w:rPr>
            </w:pPr>
          </w:p>
          <w:p w14:paraId="2D5402EE" w14:textId="77777777" w:rsidR="00DF4A93" w:rsidRDefault="00DF4A93">
            <w:pPr>
              <w:rPr>
                <w:rFonts w:ascii="Arial" w:hAnsi="Arial" w:cs="Arial"/>
              </w:rPr>
            </w:pPr>
          </w:p>
          <w:p w14:paraId="459588A1" w14:textId="77777777" w:rsidR="00DF4A93" w:rsidRDefault="00DF4A93">
            <w:pPr>
              <w:rPr>
                <w:rFonts w:ascii="Arial" w:hAnsi="Arial" w:cs="Arial"/>
              </w:rPr>
            </w:pPr>
          </w:p>
          <w:p w14:paraId="722F5C4F" w14:textId="77777777" w:rsidR="00DF4A93" w:rsidRDefault="00DF4A93">
            <w:pPr>
              <w:rPr>
                <w:rFonts w:ascii="Arial" w:hAnsi="Arial" w:cs="Arial"/>
              </w:rPr>
            </w:pPr>
          </w:p>
          <w:p w14:paraId="63487E5B" w14:textId="77777777" w:rsidR="00DF4A93" w:rsidRDefault="00DF4A93">
            <w:pPr>
              <w:rPr>
                <w:rFonts w:ascii="Arial" w:hAnsi="Arial" w:cs="Arial"/>
              </w:rPr>
            </w:pPr>
          </w:p>
          <w:p w14:paraId="5F354B8F" w14:textId="77777777" w:rsidR="00DF4A93" w:rsidRDefault="00DF4A93">
            <w:pPr>
              <w:rPr>
                <w:rFonts w:ascii="Arial" w:hAnsi="Arial" w:cs="Arial"/>
              </w:rPr>
            </w:pPr>
          </w:p>
          <w:p w14:paraId="1D486F12" w14:textId="77777777" w:rsidR="00DF4A93" w:rsidRDefault="00DF4A93">
            <w:pPr>
              <w:rPr>
                <w:rFonts w:ascii="Arial" w:hAnsi="Arial" w:cs="Arial"/>
              </w:rPr>
            </w:pPr>
          </w:p>
          <w:p w14:paraId="05C8F005" w14:textId="77777777" w:rsidR="00DF4A93" w:rsidRDefault="00DF4A93">
            <w:pPr>
              <w:rPr>
                <w:rFonts w:ascii="Arial" w:hAnsi="Arial" w:cs="Arial"/>
              </w:rPr>
            </w:pPr>
          </w:p>
          <w:p w14:paraId="622F43D9" w14:textId="77777777" w:rsidR="00DF4A93" w:rsidRDefault="00DF4A93">
            <w:pPr>
              <w:rPr>
                <w:rFonts w:ascii="Arial" w:hAnsi="Arial" w:cs="Arial"/>
              </w:rPr>
            </w:pPr>
          </w:p>
          <w:p w14:paraId="30B5074F" w14:textId="77777777" w:rsidR="00DF4A93" w:rsidRDefault="00DF4A93">
            <w:pPr>
              <w:rPr>
                <w:rFonts w:ascii="Arial" w:hAnsi="Arial" w:cs="Arial"/>
              </w:rPr>
            </w:pPr>
          </w:p>
          <w:p w14:paraId="3B7863F1" w14:textId="77777777" w:rsidR="00DF4A93" w:rsidRDefault="00DF4A93">
            <w:pPr>
              <w:rPr>
                <w:rFonts w:ascii="Arial" w:hAnsi="Arial" w:cs="Arial"/>
              </w:rPr>
            </w:pPr>
          </w:p>
          <w:p w14:paraId="2FF88654" w14:textId="77777777" w:rsidR="00DF4A93" w:rsidRDefault="00DF4A93">
            <w:pPr>
              <w:rPr>
                <w:rFonts w:ascii="Arial" w:hAnsi="Arial" w:cs="Arial"/>
              </w:rPr>
            </w:pPr>
          </w:p>
          <w:p w14:paraId="58945FE7" w14:textId="77777777" w:rsidR="00DF4A93" w:rsidRDefault="00DF4A93">
            <w:pPr>
              <w:rPr>
                <w:rFonts w:ascii="Arial" w:hAnsi="Arial" w:cs="Arial"/>
              </w:rPr>
            </w:pPr>
          </w:p>
          <w:p w14:paraId="005D2303" w14:textId="77777777" w:rsidR="00DF4A93" w:rsidRDefault="00DF4A93">
            <w:pPr>
              <w:rPr>
                <w:rFonts w:ascii="Arial" w:hAnsi="Arial" w:cs="Arial"/>
              </w:rPr>
            </w:pPr>
          </w:p>
          <w:p w14:paraId="0C090F67" w14:textId="77777777" w:rsidR="00DF4A93" w:rsidRDefault="00DF4A93">
            <w:pPr>
              <w:rPr>
                <w:rFonts w:ascii="Arial" w:hAnsi="Arial" w:cs="Arial"/>
              </w:rPr>
            </w:pPr>
          </w:p>
          <w:p w14:paraId="780F6FF5" w14:textId="77777777" w:rsidR="00DF4A93" w:rsidRDefault="00DF4A93">
            <w:pPr>
              <w:rPr>
                <w:rFonts w:ascii="Arial" w:hAnsi="Arial" w:cs="Arial"/>
              </w:rPr>
            </w:pPr>
          </w:p>
          <w:p w14:paraId="57BB60DC" w14:textId="77777777" w:rsidR="00DF4A93" w:rsidRDefault="00DF4A93">
            <w:pPr>
              <w:rPr>
                <w:rFonts w:ascii="Arial" w:hAnsi="Arial" w:cs="Arial"/>
              </w:rPr>
            </w:pPr>
          </w:p>
          <w:p w14:paraId="24095E05" w14:textId="77777777" w:rsidR="00DF4A93" w:rsidRDefault="00DF4A93">
            <w:pPr>
              <w:rPr>
                <w:rFonts w:ascii="Arial" w:hAnsi="Arial" w:cs="Arial"/>
              </w:rPr>
            </w:pPr>
          </w:p>
          <w:p w14:paraId="487F84E1" w14:textId="77777777" w:rsidR="00DF4A93" w:rsidRDefault="00DF4A93">
            <w:pPr>
              <w:rPr>
                <w:rFonts w:ascii="Arial" w:hAnsi="Arial" w:cs="Arial"/>
              </w:rPr>
            </w:pPr>
          </w:p>
          <w:p w14:paraId="725702BA" w14:textId="77777777" w:rsidR="00DF4A93" w:rsidRDefault="00DF4A93">
            <w:pPr>
              <w:rPr>
                <w:rFonts w:ascii="Arial" w:hAnsi="Arial" w:cs="Arial"/>
              </w:rPr>
            </w:pPr>
          </w:p>
          <w:p w14:paraId="089DAD10" w14:textId="77777777" w:rsidR="00DF4A93" w:rsidRDefault="00DF4A93">
            <w:pPr>
              <w:rPr>
                <w:rFonts w:ascii="Arial" w:hAnsi="Arial" w:cs="Arial"/>
              </w:rPr>
            </w:pPr>
          </w:p>
          <w:p w14:paraId="6D4B6CFE" w14:textId="77777777" w:rsidR="00DF4A93" w:rsidRDefault="00DF4A93">
            <w:pPr>
              <w:rPr>
                <w:rFonts w:ascii="Arial" w:hAnsi="Arial" w:cs="Arial"/>
              </w:rPr>
            </w:pPr>
          </w:p>
          <w:p w14:paraId="205F3FC4" w14:textId="77777777" w:rsidR="00DF4A93" w:rsidRDefault="00DF4A93">
            <w:pPr>
              <w:rPr>
                <w:rFonts w:ascii="Arial" w:hAnsi="Arial" w:cs="Arial"/>
              </w:rPr>
            </w:pPr>
          </w:p>
          <w:p w14:paraId="7957E3FD" w14:textId="77777777" w:rsidR="00DF4A93" w:rsidRDefault="00DF4A93">
            <w:pPr>
              <w:rPr>
                <w:rFonts w:ascii="Arial" w:hAnsi="Arial" w:cs="Arial"/>
              </w:rPr>
            </w:pPr>
          </w:p>
          <w:p w14:paraId="0EF778F7" w14:textId="77777777" w:rsidR="00DF4A93" w:rsidRDefault="00DF4A93">
            <w:pPr>
              <w:rPr>
                <w:rFonts w:ascii="Arial" w:hAnsi="Arial" w:cs="Arial"/>
              </w:rPr>
            </w:pPr>
          </w:p>
          <w:p w14:paraId="5BEDF680" w14:textId="77777777" w:rsidR="00DF4A93" w:rsidRDefault="00DF4A93">
            <w:pPr>
              <w:rPr>
                <w:rFonts w:ascii="Arial" w:hAnsi="Arial" w:cs="Arial"/>
              </w:rPr>
            </w:pPr>
          </w:p>
          <w:p w14:paraId="1CB750E9" w14:textId="77777777" w:rsidR="00DF4A93" w:rsidRDefault="00DF4A93">
            <w:pPr>
              <w:rPr>
                <w:rFonts w:ascii="Arial" w:hAnsi="Arial" w:cs="Arial"/>
              </w:rPr>
            </w:pPr>
          </w:p>
          <w:p w14:paraId="20AFB757" w14:textId="77777777" w:rsidR="00DF4A93" w:rsidRDefault="00DF4A93">
            <w:pPr>
              <w:rPr>
                <w:rFonts w:ascii="Arial" w:hAnsi="Arial" w:cs="Arial"/>
              </w:rPr>
            </w:pPr>
          </w:p>
          <w:p w14:paraId="32D12C12" w14:textId="77777777" w:rsidR="00DF4A93" w:rsidRDefault="00DF4A93">
            <w:pPr>
              <w:rPr>
                <w:rFonts w:ascii="Arial" w:hAnsi="Arial" w:cs="Arial"/>
              </w:rPr>
            </w:pPr>
          </w:p>
          <w:p w14:paraId="623E9114" w14:textId="77777777" w:rsidR="00DF4A93" w:rsidRDefault="00DF4A93">
            <w:pPr>
              <w:rPr>
                <w:rFonts w:ascii="Arial" w:hAnsi="Arial" w:cs="Arial"/>
              </w:rPr>
            </w:pPr>
          </w:p>
          <w:p w14:paraId="4F26D51B" w14:textId="77777777" w:rsidR="00DF4A93" w:rsidRDefault="00DF4A93">
            <w:pPr>
              <w:rPr>
                <w:rFonts w:ascii="Arial" w:hAnsi="Arial" w:cs="Arial"/>
              </w:rPr>
            </w:pPr>
          </w:p>
          <w:p w14:paraId="30582535" w14:textId="77777777" w:rsidR="00DF4A93" w:rsidRDefault="00DF4A93">
            <w:pPr>
              <w:rPr>
                <w:rFonts w:ascii="Arial" w:hAnsi="Arial" w:cs="Arial"/>
              </w:rPr>
            </w:pPr>
          </w:p>
          <w:p w14:paraId="29D926D1" w14:textId="77777777" w:rsidR="00DF4A93" w:rsidRDefault="00DF4A93">
            <w:pPr>
              <w:rPr>
                <w:rFonts w:ascii="Arial" w:hAnsi="Arial" w:cs="Arial"/>
              </w:rPr>
            </w:pPr>
          </w:p>
          <w:p w14:paraId="0D055E52" w14:textId="77777777" w:rsidR="00DF4A93" w:rsidRDefault="00DF4A93">
            <w:pPr>
              <w:rPr>
                <w:rFonts w:ascii="Arial" w:hAnsi="Arial" w:cs="Arial"/>
              </w:rPr>
            </w:pPr>
          </w:p>
          <w:p w14:paraId="7C02061A" w14:textId="77777777" w:rsidR="00DF4A93" w:rsidRDefault="00DF4A93">
            <w:pPr>
              <w:rPr>
                <w:rFonts w:ascii="Arial" w:hAnsi="Arial" w:cs="Arial"/>
              </w:rPr>
            </w:pPr>
          </w:p>
          <w:p w14:paraId="20124434" w14:textId="77777777" w:rsidR="00DF4A93" w:rsidRDefault="00DF4A93">
            <w:pPr>
              <w:rPr>
                <w:rFonts w:ascii="Arial" w:hAnsi="Arial" w:cs="Arial"/>
              </w:rPr>
            </w:pPr>
            <w:r>
              <w:rPr>
                <w:rFonts w:ascii="Arial" w:hAnsi="Arial" w:cs="Arial"/>
              </w:rPr>
              <w:t>Python Type Conversion</w:t>
            </w:r>
          </w:p>
          <w:p w14:paraId="62A9935F" w14:textId="77777777" w:rsidR="008C3F35" w:rsidRDefault="008C3F35">
            <w:pPr>
              <w:rPr>
                <w:rFonts w:ascii="Arial" w:hAnsi="Arial" w:cs="Arial"/>
              </w:rPr>
            </w:pPr>
          </w:p>
          <w:p w14:paraId="507EA4BE" w14:textId="77777777" w:rsidR="008C3F35" w:rsidRDefault="008C3F35">
            <w:pPr>
              <w:rPr>
                <w:rFonts w:ascii="Arial" w:hAnsi="Arial" w:cs="Arial"/>
              </w:rPr>
            </w:pPr>
          </w:p>
          <w:p w14:paraId="2CDC1B8F" w14:textId="77777777" w:rsidR="008C3F35" w:rsidRDefault="008C3F35">
            <w:pPr>
              <w:rPr>
                <w:rFonts w:ascii="Arial" w:hAnsi="Arial" w:cs="Arial"/>
              </w:rPr>
            </w:pPr>
          </w:p>
          <w:p w14:paraId="678ABBDA" w14:textId="77777777" w:rsidR="008C3F35" w:rsidRDefault="008C3F35">
            <w:pPr>
              <w:rPr>
                <w:rFonts w:ascii="Arial" w:hAnsi="Arial" w:cs="Arial"/>
              </w:rPr>
            </w:pPr>
          </w:p>
          <w:p w14:paraId="7A8D80B6" w14:textId="77777777" w:rsidR="008C3F35" w:rsidRDefault="008C3F35">
            <w:pPr>
              <w:rPr>
                <w:rFonts w:ascii="Arial" w:hAnsi="Arial" w:cs="Arial"/>
              </w:rPr>
            </w:pPr>
          </w:p>
          <w:p w14:paraId="24B4FE28" w14:textId="77777777" w:rsidR="008C3F35" w:rsidRDefault="008C3F35">
            <w:pPr>
              <w:rPr>
                <w:rFonts w:ascii="Arial" w:hAnsi="Arial" w:cs="Arial"/>
              </w:rPr>
            </w:pPr>
          </w:p>
          <w:p w14:paraId="2F0426F0" w14:textId="77777777" w:rsidR="008C3F35" w:rsidRDefault="008C3F35">
            <w:pPr>
              <w:rPr>
                <w:rFonts w:ascii="Arial" w:hAnsi="Arial" w:cs="Arial"/>
              </w:rPr>
            </w:pPr>
          </w:p>
          <w:p w14:paraId="0C9E9E0F" w14:textId="77777777" w:rsidR="008C3F35" w:rsidRDefault="008C3F35">
            <w:pPr>
              <w:rPr>
                <w:rFonts w:ascii="Arial" w:hAnsi="Arial" w:cs="Arial"/>
              </w:rPr>
            </w:pPr>
          </w:p>
          <w:p w14:paraId="0C66F186" w14:textId="77777777" w:rsidR="008C3F35" w:rsidRDefault="008C3F35">
            <w:pPr>
              <w:rPr>
                <w:rFonts w:ascii="Arial" w:hAnsi="Arial" w:cs="Arial"/>
              </w:rPr>
            </w:pPr>
          </w:p>
          <w:p w14:paraId="60040A59" w14:textId="77777777" w:rsidR="008C3F35" w:rsidRDefault="008C3F35">
            <w:pPr>
              <w:rPr>
                <w:rFonts w:ascii="Arial" w:hAnsi="Arial" w:cs="Arial"/>
              </w:rPr>
            </w:pPr>
          </w:p>
          <w:p w14:paraId="2CF6C021" w14:textId="77777777" w:rsidR="008C3F35" w:rsidRDefault="008C3F35">
            <w:pPr>
              <w:rPr>
                <w:rFonts w:ascii="Arial" w:hAnsi="Arial" w:cs="Arial"/>
              </w:rPr>
            </w:pPr>
          </w:p>
          <w:p w14:paraId="4CEC0514" w14:textId="77777777" w:rsidR="008C3F35" w:rsidRDefault="008C3F35">
            <w:pPr>
              <w:rPr>
                <w:rFonts w:ascii="Arial" w:hAnsi="Arial" w:cs="Arial"/>
              </w:rPr>
            </w:pPr>
          </w:p>
          <w:p w14:paraId="28B94E9D" w14:textId="77777777" w:rsidR="008C3F35" w:rsidRDefault="008C3F35">
            <w:pPr>
              <w:rPr>
                <w:rFonts w:ascii="Arial" w:hAnsi="Arial" w:cs="Arial"/>
              </w:rPr>
            </w:pPr>
          </w:p>
          <w:p w14:paraId="552CFE67" w14:textId="77777777" w:rsidR="008C3F35" w:rsidRDefault="008C3F35">
            <w:pPr>
              <w:rPr>
                <w:rFonts w:ascii="Arial" w:hAnsi="Arial" w:cs="Arial"/>
              </w:rPr>
            </w:pPr>
          </w:p>
          <w:p w14:paraId="4331AFF3" w14:textId="77777777" w:rsidR="008C3F35" w:rsidRDefault="008C3F35">
            <w:pPr>
              <w:rPr>
                <w:rFonts w:ascii="Arial" w:hAnsi="Arial" w:cs="Arial"/>
              </w:rPr>
            </w:pPr>
          </w:p>
          <w:p w14:paraId="4A396E9E" w14:textId="77777777" w:rsidR="008C3F35" w:rsidRDefault="008C3F35">
            <w:pPr>
              <w:rPr>
                <w:rFonts w:ascii="Arial" w:hAnsi="Arial" w:cs="Arial"/>
              </w:rPr>
            </w:pPr>
          </w:p>
          <w:p w14:paraId="2344F83D" w14:textId="77777777" w:rsidR="008C3F35" w:rsidRDefault="008C3F35">
            <w:pPr>
              <w:rPr>
                <w:rFonts w:ascii="Arial" w:hAnsi="Arial" w:cs="Arial"/>
              </w:rPr>
            </w:pPr>
          </w:p>
          <w:p w14:paraId="572B5022" w14:textId="77777777" w:rsidR="008C3F35" w:rsidRDefault="008C3F35">
            <w:pPr>
              <w:rPr>
                <w:rFonts w:ascii="Arial" w:hAnsi="Arial" w:cs="Arial"/>
              </w:rPr>
            </w:pPr>
          </w:p>
          <w:p w14:paraId="354F06B5" w14:textId="77777777" w:rsidR="008C3F35" w:rsidRDefault="008C3F35">
            <w:pPr>
              <w:rPr>
                <w:rFonts w:ascii="Arial" w:hAnsi="Arial" w:cs="Arial"/>
              </w:rPr>
            </w:pPr>
          </w:p>
          <w:p w14:paraId="1238B97E" w14:textId="77777777" w:rsidR="008C3F35" w:rsidRDefault="008C3F35">
            <w:pPr>
              <w:rPr>
                <w:rFonts w:ascii="Arial" w:hAnsi="Arial" w:cs="Arial"/>
              </w:rPr>
            </w:pPr>
          </w:p>
          <w:p w14:paraId="5B616FB5" w14:textId="77777777" w:rsidR="008C3F35" w:rsidRDefault="008C3F35">
            <w:pPr>
              <w:rPr>
                <w:rFonts w:ascii="Arial" w:hAnsi="Arial" w:cs="Arial"/>
              </w:rPr>
            </w:pPr>
          </w:p>
          <w:p w14:paraId="66DB9759" w14:textId="77777777" w:rsidR="008C3F35" w:rsidRDefault="008C3F35">
            <w:pPr>
              <w:rPr>
                <w:rFonts w:ascii="Arial" w:hAnsi="Arial" w:cs="Arial"/>
              </w:rPr>
            </w:pPr>
          </w:p>
          <w:p w14:paraId="60C686B7" w14:textId="77777777" w:rsidR="008C3F35" w:rsidRDefault="008C3F35">
            <w:pPr>
              <w:rPr>
                <w:rFonts w:ascii="Arial" w:hAnsi="Arial" w:cs="Arial"/>
              </w:rPr>
            </w:pPr>
          </w:p>
          <w:p w14:paraId="7C16867F" w14:textId="77777777" w:rsidR="008C3F35" w:rsidRDefault="008C3F35">
            <w:pPr>
              <w:rPr>
                <w:rFonts w:ascii="Arial" w:hAnsi="Arial" w:cs="Arial"/>
              </w:rPr>
            </w:pPr>
          </w:p>
          <w:p w14:paraId="4102887C" w14:textId="77777777" w:rsidR="008C3F35" w:rsidRDefault="008C3F35">
            <w:pPr>
              <w:rPr>
                <w:rFonts w:ascii="Arial" w:hAnsi="Arial" w:cs="Arial"/>
              </w:rPr>
            </w:pPr>
          </w:p>
          <w:p w14:paraId="02EDA1A6" w14:textId="77777777" w:rsidR="008C3F35" w:rsidRDefault="008C3F35">
            <w:pPr>
              <w:rPr>
                <w:rFonts w:ascii="Arial" w:hAnsi="Arial" w:cs="Arial"/>
              </w:rPr>
            </w:pPr>
          </w:p>
          <w:p w14:paraId="64EE9308" w14:textId="77777777" w:rsidR="008C3F35" w:rsidRDefault="008C3F35">
            <w:pPr>
              <w:rPr>
                <w:rFonts w:ascii="Arial" w:hAnsi="Arial" w:cs="Arial"/>
              </w:rPr>
            </w:pPr>
          </w:p>
          <w:p w14:paraId="147F7114" w14:textId="77777777" w:rsidR="008C3F35" w:rsidRDefault="008C3F35">
            <w:pPr>
              <w:rPr>
                <w:rFonts w:ascii="Arial" w:hAnsi="Arial" w:cs="Arial"/>
              </w:rPr>
            </w:pPr>
          </w:p>
          <w:p w14:paraId="42D9A148" w14:textId="77777777" w:rsidR="008C3F35" w:rsidRDefault="008C3F35">
            <w:pPr>
              <w:rPr>
                <w:rFonts w:ascii="Arial" w:hAnsi="Arial" w:cs="Arial"/>
              </w:rPr>
            </w:pPr>
          </w:p>
          <w:p w14:paraId="3AE03D85" w14:textId="77777777" w:rsidR="008C3F35" w:rsidRDefault="008C3F35">
            <w:pPr>
              <w:rPr>
                <w:rFonts w:ascii="Arial" w:hAnsi="Arial" w:cs="Arial"/>
              </w:rPr>
            </w:pPr>
          </w:p>
          <w:p w14:paraId="1B7FB754" w14:textId="77777777" w:rsidR="008C3F35" w:rsidRDefault="008C3F35">
            <w:pPr>
              <w:rPr>
                <w:rFonts w:ascii="Arial" w:hAnsi="Arial" w:cs="Arial"/>
              </w:rPr>
            </w:pPr>
          </w:p>
          <w:p w14:paraId="228DE86D" w14:textId="77777777" w:rsidR="008C3F35" w:rsidRDefault="008C3F35">
            <w:pPr>
              <w:rPr>
                <w:rFonts w:ascii="Arial" w:hAnsi="Arial" w:cs="Arial"/>
              </w:rPr>
            </w:pPr>
          </w:p>
          <w:p w14:paraId="42A7CBEF" w14:textId="77777777" w:rsidR="008C3F35" w:rsidRDefault="008C3F35">
            <w:pPr>
              <w:rPr>
                <w:rFonts w:ascii="Arial" w:hAnsi="Arial" w:cs="Arial"/>
              </w:rPr>
            </w:pPr>
          </w:p>
          <w:p w14:paraId="6284DB38" w14:textId="77777777" w:rsidR="008C3F35" w:rsidRDefault="008C3F35">
            <w:pPr>
              <w:rPr>
                <w:rFonts w:ascii="Arial" w:hAnsi="Arial" w:cs="Arial"/>
              </w:rPr>
            </w:pPr>
          </w:p>
          <w:p w14:paraId="70207D2C" w14:textId="77777777" w:rsidR="008C3F35" w:rsidRDefault="008C3F35">
            <w:pPr>
              <w:rPr>
                <w:rFonts w:ascii="Arial" w:hAnsi="Arial" w:cs="Arial"/>
              </w:rPr>
            </w:pPr>
          </w:p>
          <w:p w14:paraId="20207C1F" w14:textId="77777777" w:rsidR="008C3F35" w:rsidRDefault="008C3F35">
            <w:pPr>
              <w:rPr>
                <w:rFonts w:ascii="Arial" w:hAnsi="Arial" w:cs="Arial"/>
              </w:rPr>
            </w:pPr>
          </w:p>
          <w:p w14:paraId="3EB87FA2" w14:textId="77777777" w:rsidR="008C3F35" w:rsidRDefault="008C3F35">
            <w:pPr>
              <w:rPr>
                <w:rFonts w:ascii="Arial" w:hAnsi="Arial" w:cs="Arial"/>
              </w:rPr>
            </w:pPr>
          </w:p>
          <w:p w14:paraId="2CF7B205" w14:textId="77777777" w:rsidR="008C3F35" w:rsidRDefault="008C3F35">
            <w:pPr>
              <w:rPr>
                <w:rFonts w:ascii="Arial" w:hAnsi="Arial" w:cs="Arial"/>
              </w:rPr>
            </w:pPr>
          </w:p>
          <w:p w14:paraId="6F43EF1B" w14:textId="77777777" w:rsidR="008C3F35" w:rsidRDefault="008C3F35">
            <w:pPr>
              <w:rPr>
                <w:rFonts w:ascii="Arial" w:hAnsi="Arial" w:cs="Arial"/>
              </w:rPr>
            </w:pPr>
          </w:p>
          <w:p w14:paraId="49FEC839" w14:textId="77777777" w:rsidR="008C3F35" w:rsidRDefault="008C3F35">
            <w:pPr>
              <w:rPr>
                <w:rFonts w:ascii="Arial" w:hAnsi="Arial" w:cs="Arial"/>
              </w:rPr>
            </w:pPr>
          </w:p>
          <w:p w14:paraId="092A4BC5" w14:textId="77777777" w:rsidR="008C3F35" w:rsidRDefault="008C3F35">
            <w:pPr>
              <w:rPr>
                <w:rFonts w:ascii="Arial" w:hAnsi="Arial" w:cs="Arial"/>
              </w:rPr>
            </w:pPr>
          </w:p>
          <w:p w14:paraId="1C8F0545" w14:textId="77777777" w:rsidR="008C3F35" w:rsidRDefault="008C3F35">
            <w:pPr>
              <w:rPr>
                <w:rFonts w:ascii="Arial" w:hAnsi="Arial" w:cs="Arial"/>
              </w:rPr>
            </w:pPr>
          </w:p>
          <w:p w14:paraId="1B8DD9F5" w14:textId="77777777" w:rsidR="008C3F35" w:rsidRDefault="008C3F35">
            <w:pPr>
              <w:rPr>
                <w:rFonts w:ascii="Arial" w:hAnsi="Arial" w:cs="Arial"/>
              </w:rPr>
            </w:pPr>
          </w:p>
          <w:p w14:paraId="142C85D1" w14:textId="77777777" w:rsidR="008C3F35" w:rsidRDefault="008C3F35">
            <w:pPr>
              <w:rPr>
                <w:rFonts w:ascii="Arial" w:hAnsi="Arial" w:cs="Arial"/>
              </w:rPr>
            </w:pPr>
          </w:p>
          <w:p w14:paraId="73289D26" w14:textId="77777777" w:rsidR="008C3F35" w:rsidRDefault="008C3F35">
            <w:pPr>
              <w:rPr>
                <w:rFonts w:ascii="Arial" w:hAnsi="Arial" w:cs="Arial"/>
              </w:rPr>
            </w:pPr>
          </w:p>
          <w:p w14:paraId="3D7B16A7" w14:textId="77777777" w:rsidR="008C3F35" w:rsidRDefault="008C3F35">
            <w:pPr>
              <w:rPr>
                <w:rFonts w:ascii="Arial" w:hAnsi="Arial" w:cs="Arial"/>
              </w:rPr>
            </w:pPr>
          </w:p>
          <w:p w14:paraId="278061D4" w14:textId="77777777" w:rsidR="008C3F35" w:rsidRDefault="008C3F35">
            <w:pPr>
              <w:rPr>
                <w:rFonts w:ascii="Arial" w:hAnsi="Arial" w:cs="Arial"/>
              </w:rPr>
            </w:pPr>
          </w:p>
          <w:p w14:paraId="43267EE8" w14:textId="77777777" w:rsidR="008C3F35" w:rsidRDefault="008C3F35">
            <w:pPr>
              <w:rPr>
                <w:rFonts w:ascii="Arial" w:hAnsi="Arial" w:cs="Arial"/>
              </w:rPr>
            </w:pPr>
          </w:p>
          <w:p w14:paraId="30480203" w14:textId="77777777" w:rsidR="008C3F35" w:rsidRDefault="008C3F35">
            <w:pPr>
              <w:rPr>
                <w:rFonts w:ascii="Arial" w:hAnsi="Arial" w:cs="Arial"/>
              </w:rPr>
            </w:pPr>
          </w:p>
          <w:p w14:paraId="74D2B25A" w14:textId="77777777" w:rsidR="008C3F35" w:rsidRDefault="008C3F35">
            <w:pPr>
              <w:rPr>
                <w:rFonts w:ascii="Arial" w:hAnsi="Arial" w:cs="Arial"/>
              </w:rPr>
            </w:pPr>
          </w:p>
          <w:p w14:paraId="7395DF56" w14:textId="77777777" w:rsidR="008C3F35" w:rsidRDefault="008C3F35">
            <w:pPr>
              <w:rPr>
                <w:rFonts w:ascii="Arial" w:hAnsi="Arial" w:cs="Arial"/>
              </w:rPr>
            </w:pPr>
          </w:p>
          <w:p w14:paraId="06261BA2" w14:textId="24E2D4A8" w:rsidR="008C3F35" w:rsidRDefault="008C3F35">
            <w:pPr>
              <w:rPr>
                <w:rFonts w:ascii="Arial" w:hAnsi="Arial" w:cs="Arial"/>
              </w:rPr>
            </w:pPr>
          </w:p>
        </w:tc>
        <w:tc>
          <w:tcPr>
            <w:tcW w:w="7272" w:type="dxa"/>
            <w:tcBorders>
              <w:top w:val="nil"/>
              <w:bottom w:val="nil"/>
            </w:tcBorders>
          </w:tcPr>
          <w:p w14:paraId="495084AE" w14:textId="02FECC50" w:rsidR="00FA5769" w:rsidRDefault="006A2C24">
            <w:pPr>
              <w:pStyle w:val="Header"/>
              <w:tabs>
                <w:tab w:val="clear" w:pos="4320"/>
                <w:tab w:val="clear" w:pos="8640"/>
              </w:tabs>
              <w:rPr>
                <w:rFonts w:ascii="Arial" w:hAnsi="Arial" w:cs="Arial"/>
              </w:rPr>
            </w:pPr>
            <w:r>
              <w:rPr>
                <w:rFonts w:ascii="Arial" w:hAnsi="Arial" w:cs="Arial"/>
              </w:rPr>
              <w:lastRenderedPageBreak/>
              <w:t>To start</w:t>
            </w:r>
            <w:r w:rsidR="00F848B5">
              <w:rPr>
                <w:rFonts w:ascii="Arial" w:hAnsi="Arial" w:cs="Arial"/>
              </w:rPr>
              <w:t xml:space="preserve"> off with Python, we use the hello world printing exercise, but it should be noted that we have two versions of Python 2 and 3, with the latter being more recent and preferred.</w:t>
            </w:r>
          </w:p>
          <w:p w14:paraId="3E908FF0" w14:textId="77777777" w:rsidR="00F848B5" w:rsidRDefault="00F848B5">
            <w:pPr>
              <w:pStyle w:val="Header"/>
              <w:tabs>
                <w:tab w:val="clear" w:pos="4320"/>
                <w:tab w:val="clear" w:pos="8640"/>
              </w:tabs>
              <w:rPr>
                <w:rFonts w:ascii="Arial" w:hAnsi="Arial" w:cs="Arial"/>
              </w:rPr>
            </w:pPr>
          </w:p>
          <w:p w14:paraId="46A76A08" w14:textId="77777777" w:rsidR="00F848B5" w:rsidRDefault="00F848B5">
            <w:pPr>
              <w:pStyle w:val="Header"/>
              <w:tabs>
                <w:tab w:val="clear" w:pos="4320"/>
                <w:tab w:val="clear" w:pos="8640"/>
              </w:tabs>
              <w:rPr>
                <w:rFonts w:ascii="Arial" w:hAnsi="Arial" w:cs="Arial"/>
              </w:rPr>
            </w:pPr>
          </w:p>
          <w:p w14:paraId="1BBDA913" w14:textId="77777777" w:rsidR="006A2C24" w:rsidRDefault="006F132A">
            <w:pPr>
              <w:pStyle w:val="Header"/>
              <w:tabs>
                <w:tab w:val="clear" w:pos="4320"/>
                <w:tab w:val="clear" w:pos="8640"/>
              </w:tabs>
              <w:rPr>
                <w:rFonts w:ascii="Arial" w:hAnsi="Arial" w:cs="Arial"/>
              </w:rPr>
            </w:pPr>
            <w:r>
              <w:rPr>
                <w:rFonts w:ascii="Arial" w:hAnsi="Arial" w:cs="Arial"/>
              </w:rPr>
              <w:t>Python is completely object-oriented and not “statically typed.” Here, you do not need to declare variables before using them or declare their type, and every variable in Python is an object.</w:t>
            </w:r>
          </w:p>
          <w:p w14:paraId="265FA392" w14:textId="77777777" w:rsidR="006F132A" w:rsidRDefault="006F132A">
            <w:pPr>
              <w:pStyle w:val="Header"/>
              <w:tabs>
                <w:tab w:val="clear" w:pos="4320"/>
                <w:tab w:val="clear" w:pos="8640"/>
              </w:tabs>
              <w:rPr>
                <w:rFonts w:ascii="Arial" w:hAnsi="Arial" w:cs="Arial"/>
              </w:rPr>
            </w:pPr>
          </w:p>
          <w:p w14:paraId="57248A96" w14:textId="77777777" w:rsidR="006F132A" w:rsidRDefault="006F132A">
            <w:pPr>
              <w:pStyle w:val="Header"/>
              <w:tabs>
                <w:tab w:val="clear" w:pos="4320"/>
                <w:tab w:val="clear" w:pos="8640"/>
              </w:tabs>
              <w:rPr>
                <w:rFonts w:ascii="Arial" w:hAnsi="Arial" w:cs="Arial"/>
              </w:rPr>
            </w:pPr>
            <w:r>
              <w:rPr>
                <w:rFonts w:ascii="Arial" w:hAnsi="Arial" w:cs="Arial"/>
              </w:rPr>
              <w:t>Numbers:</w:t>
            </w:r>
          </w:p>
          <w:p w14:paraId="1246DD8D" w14:textId="77777777" w:rsidR="006F132A" w:rsidRDefault="006F132A">
            <w:pPr>
              <w:pStyle w:val="Header"/>
              <w:tabs>
                <w:tab w:val="clear" w:pos="4320"/>
                <w:tab w:val="clear" w:pos="8640"/>
              </w:tabs>
              <w:rPr>
                <w:rFonts w:ascii="Arial" w:hAnsi="Arial" w:cs="Arial"/>
              </w:rPr>
            </w:pPr>
          </w:p>
          <w:p w14:paraId="44DBBDD9" w14:textId="4D96E6B6" w:rsidR="006F132A" w:rsidRDefault="006F132A">
            <w:pPr>
              <w:pStyle w:val="Header"/>
              <w:tabs>
                <w:tab w:val="clear" w:pos="4320"/>
                <w:tab w:val="clear" w:pos="8640"/>
              </w:tabs>
              <w:rPr>
                <w:rFonts w:ascii="Arial" w:hAnsi="Arial" w:cs="Arial"/>
              </w:rPr>
            </w:pPr>
            <w:r>
              <w:rPr>
                <w:rFonts w:ascii="Arial" w:hAnsi="Arial" w:cs="Arial"/>
              </w:rPr>
              <w:t xml:space="preserve">Two types of numbers are supported in Python – </w:t>
            </w:r>
            <w:proofErr w:type="gramStart"/>
            <w:r>
              <w:rPr>
                <w:rFonts w:ascii="Arial" w:hAnsi="Arial" w:cs="Arial"/>
              </w:rPr>
              <w:t>integers(</w:t>
            </w:r>
            <w:proofErr w:type="gramEnd"/>
            <w:r>
              <w:rPr>
                <w:rFonts w:ascii="Arial" w:hAnsi="Arial" w:cs="Arial"/>
              </w:rPr>
              <w:t>whole numbers) and floating point numbers(decimals), and also support complex numbers.</w:t>
            </w:r>
          </w:p>
          <w:p w14:paraId="01FCE1D0" w14:textId="77777777" w:rsidR="006F132A" w:rsidRDefault="006F132A">
            <w:pPr>
              <w:pStyle w:val="Header"/>
              <w:tabs>
                <w:tab w:val="clear" w:pos="4320"/>
                <w:tab w:val="clear" w:pos="8640"/>
              </w:tabs>
              <w:rPr>
                <w:rFonts w:ascii="Arial" w:hAnsi="Arial" w:cs="Arial"/>
              </w:rPr>
            </w:pPr>
          </w:p>
          <w:p w14:paraId="1A9481E9" w14:textId="5422EE1D" w:rsidR="006F132A" w:rsidRDefault="006F132A">
            <w:pPr>
              <w:pStyle w:val="Header"/>
              <w:tabs>
                <w:tab w:val="clear" w:pos="4320"/>
                <w:tab w:val="clear" w:pos="8640"/>
              </w:tabs>
              <w:rPr>
                <w:rFonts w:ascii="Arial" w:hAnsi="Arial" w:cs="Arial"/>
              </w:rPr>
            </w:pPr>
            <w:r>
              <w:rPr>
                <w:rFonts w:ascii="Arial" w:hAnsi="Arial" w:cs="Arial"/>
              </w:rPr>
              <w:t>Floating Point Numbers:</w:t>
            </w:r>
          </w:p>
          <w:p w14:paraId="68FA873C" w14:textId="77777777" w:rsidR="006F132A" w:rsidRDefault="006F132A">
            <w:pPr>
              <w:pStyle w:val="Header"/>
              <w:tabs>
                <w:tab w:val="clear" w:pos="4320"/>
                <w:tab w:val="clear" w:pos="8640"/>
              </w:tabs>
              <w:rPr>
                <w:rFonts w:ascii="Arial" w:hAnsi="Arial" w:cs="Arial"/>
              </w:rPr>
            </w:pPr>
          </w:p>
          <w:p w14:paraId="08E62920" w14:textId="77777777" w:rsidR="006C5CB6" w:rsidRPr="006C5CB6" w:rsidRDefault="006C5CB6" w:rsidP="006C5CB6">
            <w:pPr>
              <w:pStyle w:val="Header"/>
              <w:rPr>
                <w:rFonts w:ascii="Arial" w:hAnsi="Arial" w:cs="Arial"/>
              </w:rPr>
            </w:pPr>
            <w:proofErr w:type="spellStart"/>
            <w:r w:rsidRPr="006C5CB6">
              <w:rPr>
                <w:rFonts w:ascii="Arial" w:hAnsi="Arial" w:cs="Arial"/>
              </w:rPr>
              <w:t>myfloat</w:t>
            </w:r>
            <w:proofErr w:type="spellEnd"/>
            <w:r w:rsidRPr="006C5CB6">
              <w:rPr>
                <w:rFonts w:ascii="Arial" w:hAnsi="Arial" w:cs="Arial"/>
              </w:rPr>
              <w:t xml:space="preserve"> = 7.0</w:t>
            </w:r>
          </w:p>
          <w:p w14:paraId="00C4642E" w14:textId="77777777" w:rsidR="006C5CB6" w:rsidRPr="006C5CB6" w:rsidRDefault="006C5CB6" w:rsidP="006C5CB6">
            <w:pPr>
              <w:pStyle w:val="Header"/>
              <w:rPr>
                <w:rFonts w:ascii="Arial" w:hAnsi="Arial" w:cs="Arial"/>
              </w:rPr>
            </w:pPr>
            <w:r w:rsidRPr="006C5CB6">
              <w:rPr>
                <w:rFonts w:ascii="Arial" w:hAnsi="Arial" w:cs="Arial"/>
              </w:rPr>
              <w:t>print(</w:t>
            </w:r>
            <w:proofErr w:type="spellStart"/>
            <w:r w:rsidRPr="006C5CB6">
              <w:rPr>
                <w:rFonts w:ascii="Arial" w:hAnsi="Arial" w:cs="Arial"/>
              </w:rPr>
              <w:t>myfloat</w:t>
            </w:r>
            <w:proofErr w:type="spellEnd"/>
            <w:r w:rsidRPr="006C5CB6">
              <w:rPr>
                <w:rFonts w:ascii="Arial" w:hAnsi="Arial" w:cs="Arial"/>
              </w:rPr>
              <w:t>)</w:t>
            </w:r>
          </w:p>
          <w:p w14:paraId="0943EAFE" w14:textId="77777777" w:rsidR="006C5CB6" w:rsidRPr="006C5CB6" w:rsidRDefault="006C5CB6" w:rsidP="006C5CB6">
            <w:pPr>
              <w:pStyle w:val="Header"/>
              <w:rPr>
                <w:rFonts w:ascii="Arial" w:hAnsi="Arial" w:cs="Arial"/>
              </w:rPr>
            </w:pPr>
            <w:proofErr w:type="spellStart"/>
            <w:r w:rsidRPr="006C5CB6">
              <w:rPr>
                <w:rFonts w:ascii="Arial" w:hAnsi="Arial" w:cs="Arial"/>
              </w:rPr>
              <w:t>myfloat</w:t>
            </w:r>
            <w:proofErr w:type="spellEnd"/>
            <w:r w:rsidRPr="006C5CB6">
              <w:rPr>
                <w:rFonts w:ascii="Arial" w:hAnsi="Arial" w:cs="Arial"/>
              </w:rPr>
              <w:t xml:space="preserve"> = </w:t>
            </w:r>
            <w:proofErr w:type="gramStart"/>
            <w:r w:rsidRPr="006C5CB6">
              <w:rPr>
                <w:rFonts w:ascii="Arial" w:hAnsi="Arial" w:cs="Arial"/>
              </w:rPr>
              <w:t>float(</w:t>
            </w:r>
            <w:proofErr w:type="gramEnd"/>
            <w:r w:rsidRPr="006C5CB6">
              <w:rPr>
                <w:rFonts w:ascii="Arial" w:hAnsi="Arial" w:cs="Arial"/>
              </w:rPr>
              <w:t>7)</w:t>
            </w:r>
          </w:p>
          <w:p w14:paraId="4C23AFF6" w14:textId="0D9AC12F" w:rsidR="006F132A" w:rsidRDefault="006C5CB6" w:rsidP="006C5CB6">
            <w:pPr>
              <w:pStyle w:val="Header"/>
              <w:tabs>
                <w:tab w:val="clear" w:pos="4320"/>
                <w:tab w:val="clear" w:pos="8640"/>
              </w:tabs>
              <w:rPr>
                <w:rFonts w:ascii="Arial" w:hAnsi="Arial" w:cs="Arial"/>
              </w:rPr>
            </w:pPr>
            <w:r w:rsidRPr="006C5CB6">
              <w:rPr>
                <w:rFonts w:ascii="Arial" w:hAnsi="Arial" w:cs="Arial"/>
              </w:rPr>
              <w:t>print(</w:t>
            </w:r>
            <w:proofErr w:type="spellStart"/>
            <w:r w:rsidRPr="006C5CB6">
              <w:rPr>
                <w:rFonts w:ascii="Arial" w:hAnsi="Arial" w:cs="Arial"/>
              </w:rPr>
              <w:t>myfloat</w:t>
            </w:r>
            <w:proofErr w:type="spellEnd"/>
            <w:r w:rsidRPr="006C5CB6">
              <w:rPr>
                <w:rFonts w:ascii="Arial" w:hAnsi="Arial" w:cs="Arial"/>
              </w:rPr>
              <w:t>)</w:t>
            </w:r>
          </w:p>
          <w:p w14:paraId="0A0F075B" w14:textId="77777777" w:rsidR="006C5CB6" w:rsidRDefault="006C5CB6" w:rsidP="006C5CB6">
            <w:pPr>
              <w:pStyle w:val="Header"/>
              <w:tabs>
                <w:tab w:val="clear" w:pos="4320"/>
                <w:tab w:val="clear" w:pos="8640"/>
              </w:tabs>
              <w:rPr>
                <w:rFonts w:ascii="Arial" w:hAnsi="Arial" w:cs="Arial"/>
              </w:rPr>
            </w:pPr>
          </w:p>
          <w:p w14:paraId="1382358A" w14:textId="77777777" w:rsidR="006C5CB6" w:rsidRDefault="006C5CB6" w:rsidP="006C5CB6">
            <w:pPr>
              <w:pStyle w:val="Header"/>
              <w:tabs>
                <w:tab w:val="clear" w:pos="4320"/>
                <w:tab w:val="clear" w:pos="8640"/>
              </w:tabs>
              <w:rPr>
                <w:rFonts w:ascii="Arial" w:hAnsi="Arial" w:cs="Arial"/>
              </w:rPr>
            </w:pPr>
          </w:p>
          <w:p w14:paraId="1DEAFFDC" w14:textId="5D8235B9" w:rsidR="006C5CB6" w:rsidRDefault="006C5CB6" w:rsidP="006C5CB6">
            <w:pPr>
              <w:pStyle w:val="Header"/>
              <w:tabs>
                <w:tab w:val="clear" w:pos="4320"/>
                <w:tab w:val="clear" w:pos="8640"/>
              </w:tabs>
              <w:rPr>
                <w:rFonts w:ascii="Arial" w:hAnsi="Arial" w:cs="Arial"/>
              </w:rPr>
            </w:pPr>
            <w:r>
              <w:rPr>
                <w:rFonts w:ascii="Arial" w:hAnsi="Arial" w:cs="Arial"/>
              </w:rPr>
              <w:t>Strings:</w:t>
            </w:r>
          </w:p>
          <w:p w14:paraId="1A672F14" w14:textId="77777777" w:rsidR="006C5CB6" w:rsidRDefault="006C5CB6" w:rsidP="006C5CB6">
            <w:pPr>
              <w:pStyle w:val="Header"/>
              <w:tabs>
                <w:tab w:val="clear" w:pos="4320"/>
                <w:tab w:val="clear" w:pos="8640"/>
              </w:tabs>
              <w:rPr>
                <w:rFonts w:ascii="Arial" w:hAnsi="Arial" w:cs="Arial"/>
              </w:rPr>
            </w:pPr>
          </w:p>
          <w:p w14:paraId="41D12FBA" w14:textId="6E635438" w:rsidR="006C5CB6" w:rsidRDefault="006C5CB6" w:rsidP="006C5CB6">
            <w:pPr>
              <w:pStyle w:val="Header"/>
              <w:tabs>
                <w:tab w:val="clear" w:pos="4320"/>
                <w:tab w:val="clear" w:pos="8640"/>
              </w:tabs>
              <w:rPr>
                <w:rFonts w:ascii="Arial" w:hAnsi="Arial" w:cs="Arial"/>
              </w:rPr>
            </w:pPr>
            <w:r>
              <w:rPr>
                <w:rFonts w:ascii="Arial" w:hAnsi="Arial" w:cs="Arial"/>
              </w:rPr>
              <w:t>These are defined either with a single quote or a double quote.</w:t>
            </w:r>
          </w:p>
          <w:p w14:paraId="4A7B434B" w14:textId="77777777" w:rsidR="006C5CB6" w:rsidRDefault="006C5CB6" w:rsidP="006C5CB6">
            <w:pPr>
              <w:pStyle w:val="Header"/>
              <w:tabs>
                <w:tab w:val="clear" w:pos="4320"/>
                <w:tab w:val="clear" w:pos="8640"/>
              </w:tabs>
              <w:rPr>
                <w:rFonts w:ascii="Arial" w:hAnsi="Arial" w:cs="Arial"/>
              </w:rPr>
            </w:pPr>
          </w:p>
          <w:p w14:paraId="11279F40" w14:textId="77777777" w:rsidR="00F31732" w:rsidRPr="00F31732" w:rsidRDefault="00F31732" w:rsidP="00F31732">
            <w:pPr>
              <w:pStyle w:val="Header"/>
              <w:rPr>
                <w:rFonts w:ascii="Arial" w:hAnsi="Arial" w:cs="Arial"/>
              </w:rPr>
            </w:pPr>
            <w:proofErr w:type="spellStart"/>
            <w:r w:rsidRPr="00F31732">
              <w:rPr>
                <w:rFonts w:ascii="Arial" w:hAnsi="Arial" w:cs="Arial"/>
              </w:rPr>
              <w:t>mystring</w:t>
            </w:r>
            <w:proofErr w:type="spellEnd"/>
            <w:r w:rsidRPr="00F31732">
              <w:rPr>
                <w:rFonts w:ascii="Arial" w:hAnsi="Arial" w:cs="Arial"/>
              </w:rPr>
              <w:t xml:space="preserve"> = 'hello'</w:t>
            </w:r>
          </w:p>
          <w:p w14:paraId="38151DB0" w14:textId="77777777" w:rsidR="00F31732" w:rsidRPr="00F31732" w:rsidRDefault="00F31732" w:rsidP="00F31732">
            <w:pPr>
              <w:pStyle w:val="Header"/>
              <w:rPr>
                <w:rFonts w:ascii="Arial" w:hAnsi="Arial" w:cs="Arial"/>
              </w:rPr>
            </w:pPr>
            <w:r w:rsidRPr="00F31732">
              <w:rPr>
                <w:rFonts w:ascii="Arial" w:hAnsi="Arial" w:cs="Arial"/>
              </w:rPr>
              <w:t>print(</w:t>
            </w:r>
            <w:proofErr w:type="spellStart"/>
            <w:r w:rsidRPr="00F31732">
              <w:rPr>
                <w:rFonts w:ascii="Arial" w:hAnsi="Arial" w:cs="Arial"/>
              </w:rPr>
              <w:t>mystring</w:t>
            </w:r>
            <w:proofErr w:type="spellEnd"/>
            <w:r w:rsidRPr="00F31732">
              <w:rPr>
                <w:rFonts w:ascii="Arial" w:hAnsi="Arial" w:cs="Arial"/>
              </w:rPr>
              <w:t>)</w:t>
            </w:r>
          </w:p>
          <w:p w14:paraId="1D20AEB3" w14:textId="77777777" w:rsidR="00F31732" w:rsidRPr="00F31732" w:rsidRDefault="00F31732" w:rsidP="00F31732">
            <w:pPr>
              <w:pStyle w:val="Header"/>
              <w:rPr>
                <w:rFonts w:ascii="Arial" w:hAnsi="Arial" w:cs="Arial"/>
              </w:rPr>
            </w:pPr>
            <w:proofErr w:type="spellStart"/>
            <w:r w:rsidRPr="00F31732">
              <w:rPr>
                <w:rFonts w:ascii="Arial" w:hAnsi="Arial" w:cs="Arial"/>
              </w:rPr>
              <w:t>mystring</w:t>
            </w:r>
            <w:proofErr w:type="spellEnd"/>
            <w:r w:rsidRPr="00F31732">
              <w:rPr>
                <w:rFonts w:ascii="Arial" w:hAnsi="Arial" w:cs="Arial"/>
              </w:rPr>
              <w:t xml:space="preserve"> = "hello"</w:t>
            </w:r>
          </w:p>
          <w:p w14:paraId="014D7314" w14:textId="09DAC0A1" w:rsidR="006C5CB6" w:rsidRDefault="00F31732" w:rsidP="00F31732">
            <w:pPr>
              <w:pStyle w:val="Header"/>
              <w:tabs>
                <w:tab w:val="clear" w:pos="4320"/>
                <w:tab w:val="clear" w:pos="8640"/>
              </w:tabs>
              <w:rPr>
                <w:rFonts w:ascii="Arial" w:hAnsi="Arial" w:cs="Arial"/>
              </w:rPr>
            </w:pPr>
            <w:r w:rsidRPr="00F31732">
              <w:rPr>
                <w:rFonts w:ascii="Arial" w:hAnsi="Arial" w:cs="Arial"/>
              </w:rPr>
              <w:t>print(</w:t>
            </w:r>
            <w:proofErr w:type="spellStart"/>
            <w:r w:rsidRPr="00F31732">
              <w:rPr>
                <w:rFonts w:ascii="Arial" w:hAnsi="Arial" w:cs="Arial"/>
              </w:rPr>
              <w:t>mystring</w:t>
            </w:r>
            <w:proofErr w:type="spellEnd"/>
            <w:r w:rsidRPr="00F31732">
              <w:rPr>
                <w:rFonts w:ascii="Arial" w:hAnsi="Arial" w:cs="Arial"/>
              </w:rPr>
              <w:t>)</w:t>
            </w:r>
          </w:p>
          <w:p w14:paraId="16E900BC" w14:textId="77777777" w:rsidR="00F31732" w:rsidRDefault="00F31732" w:rsidP="00F31732">
            <w:pPr>
              <w:pStyle w:val="Header"/>
              <w:tabs>
                <w:tab w:val="clear" w:pos="4320"/>
                <w:tab w:val="clear" w:pos="8640"/>
              </w:tabs>
              <w:rPr>
                <w:rFonts w:ascii="Arial" w:hAnsi="Arial" w:cs="Arial"/>
              </w:rPr>
            </w:pPr>
          </w:p>
          <w:p w14:paraId="0C6D5C56" w14:textId="77777777" w:rsidR="00F31732" w:rsidRDefault="00F31732" w:rsidP="00F31732">
            <w:pPr>
              <w:pStyle w:val="Header"/>
              <w:tabs>
                <w:tab w:val="clear" w:pos="4320"/>
                <w:tab w:val="clear" w:pos="8640"/>
              </w:tabs>
              <w:rPr>
                <w:rFonts w:ascii="Arial" w:hAnsi="Arial" w:cs="Arial"/>
              </w:rPr>
            </w:pPr>
          </w:p>
          <w:p w14:paraId="650DA128" w14:textId="08D7DE1B" w:rsidR="00F31732" w:rsidRDefault="00F31732" w:rsidP="00F31732">
            <w:pPr>
              <w:pStyle w:val="Header"/>
              <w:tabs>
                <w:tab w:val="clear" w:pos="4320"/>
                <w:tab w:val="clear" w:pos="8640"/>
              </w:tabs>
              <w:rPr>
                <w:rFonts w:ascii="Arial" w:hAnsi="Arial" w:cs="Arial"/>
              </w:rPr>
            </w:pPr>
            <w:r>
              <w:rPr>
                <w:rFonts w:ascii="Arial" w:hAnsi="Arial" w:cs="Arial"/>
              </w:rPr>
              <w:t>Note that double quotes make it easy to include apostrophes while including this in single quoted strings would terminate the string.</w:t>
            </w:r>
          </w:p>
          <w:p w14:paraId="18F5AF93" w14:textId="77777777" w:rsidR="00F31732" w:rsidRDefault="00F31732" w:rsidP="00F31732">
            <w:pPr>
              <w:pStyle w:val="Header"/>
              <w:tabs>
                <w:tab w:val="clear" w:pos="4320"/>
                <w:tab w:val="clear" w:pos="8640"/>
              </w:tabs>
              <w:rPr>
                <w:rFonts w:ascii="Arial" w:hAnsi="Arial" w:cs="Arial"/>
              </w:rPr>
            </w:pPr>
          </w:p>
          <w:p w14:paraId="2C8F8ABF" w14:textId="619EDA11" w:rsidR="00F31732" w:rsidRDefault="00E90874" w:rsidP="00F31732">
            <w:pPr>
              <w:pStyle w:val="Header"/>
              <w:tabs>
                <w:tab w:val="clear" w:pos="4320"/>
                <w:tab w:val="clear" w:pos="8640"/>
              </w:tabs>
              <w:rPr>
                <w:rFonts w:ascii="Arial" w:hAnsi="Arial" w:cs="Arial"/>
              </w:rPr>
            </w:pPr>
            <w:r>
              <w:rPr>
                <w:rFonts w:ascii="Arial" w:hAnsi="Arial" w:cs="Arial"/>
              </w:rPr>
              <w:t>Variables are Useful:</w:t>
            </w:r>
          </w:p>
          <w:p w14:paraId="4DDEA752" w14:textId="77777777" w:rsidR="00E90874" w:rsidRDefault="00E90874" w:rsidP="00F31732">
            <w:pPr>
              <w:pStyle w:val="Header"/>
              <w:tabs>
                <w:tab w:val="clear" w:pos="4320"/>
                <w:tab w:val="clear" w:pos="8640"/>
              </w:tabs>
              <w:rPr>
                <w:rFonts w:ascii="Arial" w:hAnsi="Arial" w:cs="Arial"/>
              </w:rPr>
            </w:pPr>
          </w:p>
          <w:p w14:paraId="4BF6AF46" w14:textId="336D4EEE" w:rsidR="00E90874" w:rsidRDefault="00851D27" w:rsidP="00F31732">
            <w:pPr>
              <w:pStyle w:val="Header"/>
              <w:tabs>
                <w:tab w:val="clear" w:pos="4320"/>
                <w:tab w:val="clear" w:pos="8640"/>
              </w:tabs>
              <w:rPr>
                <w:rFonts w:ascii="Arial" w:hAnsi="Arial" w:cs="Arial"/>
              </w:rPr>
            </w:pPr>
            <w:r>
              <w:rPr>
                <w:rFonts w:ascii="Arial" w:hAnsi="Arial" w:cs="Arial"/>
              </w:rPr>
              <w:lastRenderedPageBreak/>
              <w:t>These can be described as containers used to store information (data) and made available to whoever or whatever processes need them. They are a useful tool to programmers.</w:t>
            </w:r>
          </w:p>
          <w:p w14:paraId="74B5ADC5" w14:textId="77777777" w:rsidR="00851D27" w:rsidRDefault="00851D27" w:rsidP="00F31732">
            <w:pPr>
              <w:pStyle w:val="Header"/>
              <w:tabs>
                <w:tab w:val="clear" w:pos="4320"/>
                <w:tab w:val="clear" w:pos="8640"/>
              </w:tabs>
              <w:rPr>
                <w:rFonts w:ascii="Arial" w:hAnsi="Arial" w:cs="Arial"/>
              </w:rPr>
            </w:pPr>
          </w:p>
          <w:p w14:paraId="204556E7" w14:textId="77777777" w:rsidR="00851D27" w:rsidRDefault="00851D27" w:rsidP="00F31732">
            <w:pPr>
              <w:pStyle w:val="Header"/>
              <w:tabs>
                <w:tab w:val="clear" w:pos="4320"/>
                <w:tab w:val="clear" w:pos="8640"/>
              </w:tabs>
              <w:rPr>
                <w:rFonts w:ascii="Arial" w:hAnsi="Arial" w:cs="Arial"/>
              </w:rPr>
            </w:pPr>
          </w:p>
          <w:p w14:paraId="366E3741" w14:textId="010DAC43" w:rsidR="00851D27" w:rsidRDefault="00851D27" w:rsidP="00F31732">
            <w:pPr>
              <w:pStyle w:val="Header"/>
              <w:tabs>
                <w:tab w:val="clear" w:pos="4320"/>
                <w:tab w:val="clear" w:pos="8640"/>
              </w:tabs>
              <w:rPr>
                <w:rFonts w:ascii="Arial" w:hAnsi="Arial" w:cs="Arial"/>
              </w:rPr>
            </w:pPr>
            <w:r>
              <w:rPr>
                <w:rFonts w:ascii="Arial" w:hAnsi="Arial" w:cs="Arial"/>
              </w:rPr>
              <w:t xml:space="preserve">A Need </w:t>
            </w:r>
            <w:r w:rsidR="00F026E7">
              <w:rPr>
                <w:rFonts w:ascii="Arial" w:hAnsi="Arial" w:cs="Arial"/>
              </w:rPr>
              <w:t>for</w:t>
            </w:r>
            <w:r>
              <w:rPr>
                <w:rFonts w:ascii="Arial" w:hAnsi="Arial" w:cs="Arial"/>
              </w:rPr>
              <w:t xml:space="preserve"> Something More:</w:t>
            </w:r>
          </w:p>
          <w:p w14:paraId="0F23F408" w14:textId="77777777" w:rsidR="00851D27" w:rsidRDefault="00851D27" w:rsidP="00F31732">
            <w:pPr>
              <w:pStyle w:val="Header"/>
              <w:tabs>
                <w:tab w:val="clear" w:pos="4320"/>
                <w:tab w:val="clear" w:pos="8640"/>
              </w:tabs>
              <w:rPr>
                <w:rFonts w:ascii="Arial" w:hAnsi="Arial" w:cs="Arial"/>
              </w:rPr>
            </w:pPr>
          </w:p>
          <w:p w14:paraId="79F83FC7" w14:textId="30F0BC21" w:rsidR="00851D27" w:rsidRDefault="00903E2E" w:rsidP="00F31732">
            <w:pPr>
              <w:pStyle w:val="Header"/>
              <w:tabs>
                <w:tab w:val="clear" w:pos="4320"/>
                <w:tab w:val="clear" w:pos="8640"/>
              </w:tabs>
              <w:rPr>
                <w:rFonts w:ascii="Arial" w:hAnsi="Arial" w:cs="Arial"/>
              </w:rPr>
            </w:pPr>
            <w:r>
              <w:rPr>
                <w:rFonts w:ascii="Arial" w:hAnsi="Arial" w:cs="Arial"/>
              </w:rPr>
              <w:t xml:space="preserve">More complex data types are needed to hold </w:t>
            </w:r>
            <w:r w:rsidR="00C11653">
              <w:rPr>
                <w:rFonts w:ascii="Arial" w:hAnsi="Arial" w:cs="Arial"/>
              </w:rPr>
              <w:t>more complex information</w:t>
            </w:r>
            <w:r w:rsidR="00F026E7">
              <w:rPr>
                <w:rFonts w:ascii="Arial" w:hAnsi="Arial" w:cs="Arial"/>
              </w:rPr>
              <w:t>, such as a shopping list</w:t>
            </w:r>
            <w:r w:rsidR="00C11653">
              <w:rPr>
                <w:rFonts w:ascii="Arial" w:hAnsi="Arial" w:cs="Arial"/>
              </w:rPr>
              <w:t xml:space="preserve"> or list of friends to be invited to a party.</w:t>
            </w:r>
          </w:p>
          <w:p w14:paraId="6445AE4C" w14:textId="77777777" w:rsidR="00C11653" w:rsidRDefault="00C11653" w:rsidP="00F31732">
            <w:pPr>
              <w:pStyle w:val="Header"/>
              <w:tabs>
                <w:tab w:val="clear" w:pos="4320"/>
                <w:tab w:val="clear" w:pos="8640"/>
              </w:tabs>
              <w:rPr>
                <w:rFonts w:ascii="Arial" w:hAnsi="Arial" w:cs="Arial"/>
              </w:rPr>
            </w:pPr>
          </w:p>
          <w:p w14:paraId="0B2888D0" w14:textId="77777777" w:rsidR="00C11653" w:rsidRDefault="00C11653" w:rsidP="00F31732">
            <w:pPr>
              <w:pStyle w:val="Header"/>
              <w:tabs>
                <w:tab w:val="clear" w:pos="4320"/>
                <w:tab w:val="clear" w:pos="8640"/>
              </w:tabs>
              <w:rPr>
                <w:rFonts w:ascii="Arial" w:hAnsi="Arial" w:cs="Arial"/>
              </w:rPr>
            </w:pPr>
          </w:p>
          <w:p w14:paraId="262A8719" w14:textId="76C0D0EE" w:rsidR="00C11653" w:rsidRDefault="00C11653" w:rsidP="00F31732">
            <w:pPr>
              <w:pStyle w:val="Header"/>
              <w:tabs>
                <w:tab w:val="clear" w:pos="4320"/>
                <w:tab w:val="clear" w:pos="8640"/>
              </w:tabs>
              <w:rPr>
                <w:rFonts w:ascii="Arial" w:hAnsi="Arial" w:cs="Arial"/>
              </w:rPr>
            </w:pPr>
            <w:r>
              <w:rPr>
                <w:rFonts w:ascii="Arial" w:hAnsi="Arial" w:cs="Arial"/>
              </w:rPr>
              <w:t>Composite Variables:</w:t>
            </w:r>
          </w:p>
          <w:p w14:paraId="7BB00154" w14:textId="77777777" w:rsidR="00C11653" w:rsidRDefault="00C11653" w:rsidP="00F31732">
            <w:pPr>
              <w:pStyle w:val="Header"/>
              <w:tabs>
                <w:tab w:val="clear" w:pos="4320"/>
                <w:tab w:val="clear" w:pos="8640"/>
              </w:tabs>
              <w:rPr>
                <w:rFonts w:ascii="Arial" w:hAnsi="Arial" w:cs="Arial"/>
              </w:rPr>
            </w:pPr>
          </w:p>
          <w:p w14:paraId="0994EEFA" w14:textId="7F2DF07F" w:rsidR="00C11653" w:rsidRDefault="00F026E7" w:rsidP="00F31732">
            <w:pPr>
              <w:pStyle w:val="Header"/>
              <w:tabs>
                <w:tab w:val="clear" w:pos="4320"/>
                <w:tab w:val="clear" w:pos="8640"/>
              </w:tabs>
              <w:rPr>
                <w:rFonts w:ascii="Arial" w:hAnsi="Arial" w:cs="Arial"/>
              </w:rPr>
            </w:pPr>
            <w:r>
              <w:rPr>
                <w:rFonts w:ascii="Arial" w:hAnsi="Arial" w:cs="Arial"/>
              </w:rPr>
              <w:t>These are present in Python and are designed to hold several things at once or a collection of items.</w:t>
            </w:r>
          </w:p>
          <w:p w14:paraId="0C3C92A2" w14:textId="77777777" w:rsidR="00F026E7" w:rsidRDefault="00F026E7" w:rsidP="00F31732">
            <w:pPr>
              <w:pStyle w:val="Header"/>
              <w:tabs>
                <w:tab w:val="clear" w:pos="4320"/>
                <w:tab w:val="clear" w:pos="8640"/>
              </w:tabs>
              <w:rPr>
                <w:rFonts w:ascii="Arial" w:hAnsi="Arial" w:cs="Arial"/>
              </w:rPr>
            </w:pPr>
          </w:p>
          <w:p w14:paraId="3894DE50" w14:textId="1D371821" w:rsidR="00F026E7" w:rsidRDefault="00F026E7" w:rsidP="00F31732">
            <w:pPr>
              <w:pStyle w:val="Header"/>
              <w:tabs>
                <w:tab w:val="clear" w:pos="4320"/>
                <w:tab w:val="clear" w:pos="8640"/>
              </w:tabs>
              <w:rPr>
                <w:rFonts w:ascii="Arial" w:hAnsi="Arial" w:cs="Arial"/>
              </w:rPr>
            </w:pPr>
            <w:r>
              <w:rPr>
                <w:rFonts w:ascii="Arial" w:hAnsi="Arial" w:cs="Arial"/>
              </w:rPr>
              <w:t>List:</w:t>
            </w:r>
          </w:p>
          <w:p w14:paraId="18CDB88E" w14:textId="77777777" w:rsidR="00F026E7" w:rsidRDefault="00F026E7" w:rsidP="00F31732">
            <w:pPr>
              <w:pStyle w:val="Header"/>
              <w:tabs>
                <w:tab w:val="clear" w:pos="4320"/>
                <w:tab w:val="clear" w:pos="8640"/>
              </w:tabs>
              <w:rPr>
                <w:rFonts w:ascii="Arial" w:hAnsi="Arial" w:cs="Arial"/>
              </w:rPr>
            </w:pPr>
          </w:p>
          <w:p w14:paraId="0F327B43" w14:textId="2C673303" w:rsidR="00F026E7" w:rsidRDefault="005413B6" w:rsidP="00F31732">
            <w:pPr>
              <w:pStyle w:val="Header"/>
              <w:tabs>
                <w:tab w:val="clear" w:pos="4320"/>
                <w:tab w:val="clear" w:pos="8640"/>
              </w:tabs>
              <w:rPr>
                <w:rFonts w:ascii="Arial" w:hAnsi="Arial" w:cs="Arial"/>
              </w:rPr>
            </w:pPr>
            <w:r>
              <w:rPr>
                <w:rFonts w:ascii="Arial" w:hAnsi="Arial" w:cs="Arial"/>
              </w:rPr>
              <w:t xml:space="preserve">This </w:t>
            </w:r>
            <w:r w:rsidR="00A06135">
              <w:rPr>
                <w:rFonts w:ascii="Arial" w:hAnsi="Arial" w:cs="Arial"/>
              </w:rPr>
              <w:t xml:space="preserve">data type in Python </w:t>
            </w:r>
            <w:r>
              <w:rPr>
                <w:rFonts w:ascii="Arial" w:hAnsi="Arial" w:cs="Arial"/>
              </w:rPr>
              <w:t xml:space="preserve">holds a list of items with a square bracket </w:t>
            </w:r>
            <w:proofErr w:type="gramStart"/>
            <w:r>
              <w:rPr>
                <w:rFonts w:ascii="Arial" w:hAnsi="Arial" w:cs="Arial"/>
              </w:rPr>
              <w:t>[ ]</w:t>
            </w:r>
            <w:proofErr w:type="gramEnd"/>
            <w:r>
              <w:rPr>
                <w:rFonts w:ascii="Arial" w:hAnsi="Arial" w:cs="Arial"/>
              </w:rPr>
              <w:t>. These items are separated by comm</w:t>
            </w:r>
            <w:r w:rsidR="00487C07">
              <w:rPr>
                <w:rFonts w:ascii="Arial" w:hAnsi="Arial" w:cs="Arial"/>
              </w:rPr>
              <w:t>as:</w:t>
            </w:r>
          </w:p>
          <w:p w14:paraId="72ED028D" w14:textId="77777777" w:rsidR="00487C07" w:rsidRDefault="00487C07" w:rsidP="00F31732">
            <w:pPr>
              <w:pStyle w:val="Header"/>
              <w:tabs>
                <w:tab w:val="clear" w:pos="4320"/>
                <w:tab w:val="clear" w:pos="8640"/>
              </w:tabs>
              <w:rPr>
                <w:rFonts w:ascii="Arial" w:hAnsi="Arial" w:cs="Arial"/>
              </w:rPr>
            </w:pPr>
          </w:p>
          <w:p w14:paraId="3B729C59" w14:textId="0E1CD355" w:rsidR="00487C07" w:rsidRDefault="00487C07" w:rsidP="00F31732">
            <w:pPr>
              <w:pStyle w:val="Header"/>
              <w:tabs>
                <w:tab w:val="clear" w:pos="4320"/>
                <w:tab w:val="clear" w:pos="8640"/>
              </w:tabs>
              <w:rPr>
                <w:rFonts w:ascii="Arial" w:hAnsi="Arial" w:cs="Arial"/>
              </w:rPr>
            </w:pPr>
            <w:r>
              <w:rPr>
                <w:rFonts w:ascii="Arial" w:hAnsi="Arial" w:cs="Arial"/>
              </w:rPr>
              <w:t>names = [“Ekpo”, “Akpan”, “Imabon</w:t>
            </w:r>
            <w:r w:rsidR="00A06135">
              <w:rPr>
                <w:rFonts w:ascii="Arial" w:hAnsi="Arial" w:cs="Arial"/>
              </w:rPr>
              <w:t>g</w:t>
            </w:r>
            <w:r>
              <w:rPr>
                <w:rFonts w:ascii="Arial" w:hAnsi="Arial" w:cs="Arial"/>
              </w:rPr>
              <w:t>”]</w:t>
            </w:r>
          </w:p>
          <w:p w14:paraId="1D9A46A7" w14:textId="704E9649" w:rsidR="00487C07" w:rsidRDefault="00487C07" w:rsidP="00F31732">
            <w:pPr>
              <w:pStyle w:val="Header"/>
              <w:tabs>
                <w:tab w:val="clear" w:pos="4320"/>
                <w:tab w:val="clear" w:pos="8640"/>
              </w:tabs>
              <w:rPr>
                <w:rFonts w:ascii="Arial" w:hAnsi="Arial" w:cs="Arial"/>
              </w:rPr>
            </w:pPr>
            <w:r>
              <w:rPr>
                <w:rFonts w:ascii="Arial" w:hAnsi="Arial" w:cs="Arial"/>
              </w:rPr>
              <w:t>evens = [2,4,6,8,10]</w:t>
            </w:r>
          </w:p>
          <w:p w14:paraId="1D179F17" w14:textId="77777777" w:rsidR="00487C07" w:rsidRDefault="00487C07" w:rsidP="00F31732">
            <w:pPr>
              <w:pStyle w:val="Header"/>
              <w:tabs>
                <w:tab w:val="clear" w:pos="4320"/>
                <w:tab w:val="clear" w:pos="8640"/>
              </w:tabs>
              <w:rPr>
                <w:rFonts w:ascii="Arial" w:hAnsi="Arial" w:cs="Arial"/>
              </w:rPr>
            </w:pPr>
          </w:p>
          <w:p w14:paraId="42B87409" w14:textId="77777777" w:rsidR="00487C07" w:rsidRDefault="00487C07" w:rsidP="00F31732">
            <w:pPr>
              <w:pStyle w:val="Header"/>
              <w:tabs>
                <w:tab w:val="clear" w:pos="4320"/>
                <w:tab w:val="clear" w:pos="8640"/>
              </w:tabs>
              <w:rPr>
                <w:rFonts w:ascii="Arial" w:hAnsi="Arial" w:cs="Arial"/>
              </w:rPr>
            </w:pPr>
          </w:p>
          <w:p w14:paraId="28D7EC9C" w14:textId="5134B3A5" w:rsidR="00487C07" w:rsidRDefault="00487C07" w:rsidP="00F31732">
            <w:pPr>
              <w:pStyle w:val="Header"/>
              <w:tabs>
                <w:tab w:val="clear" w:pos="4320"/>
                <w:tab w:val="clear" w:pos="8640"/>
              </w:tabs>
              <w:rPr>
                <w:rFonts w:ascii="Arial" w:hAnsi="Arial" w:cs="Arial"/>
              </w:rPr>
            </w:pPr>
            <w:r>
              <w:rPr>
                <w:rFonts w:ascii="Arial" w:hAnsi="Arial" w:cs="Arial"/>
              </w:rPr>
              <w:t>Dictionaries:</w:t>
            </w:r>
          </w:p>
          <w:p w14:paraId="422807F8" w14:textId="77777777" w:rsidR="00487C07" w:rsidRDefault="00487C07" w:rsidP="00F31732">
            <w:pPr>
              <w:pStyle w:val="Header"/>
              <w:tabs>
                <w:tab w:val="clear" w:pos="4320"/>
                <w:tab w:val="clear" w:pos="8640"/>
              </w:tabs>
              <w:rPr>
                <w:rFonts w:ascii="Arial" w:hAnsi="Arial" w:cs="Arial"/>
              </w:rPr>
            </w:pPr>
          </w:p>
          <w:p w14:paraId="1E6C4F43" w14:textId="7C43D7F8" w:rsidR="00487C07" w:rsidRDefault="000C6277" w:rsidP="00F31732">
            <w:pPr>
              <w:pStyle w:val="Header"/>
              <w:tabs>
                <w:tab w:val="clear" w:pos="4320"/>
                <w:tab w:val="clear" w:pos="8640"/>
              </w:tabs>
              <w:rPr>
                <w:rFonts w:ascii="Arial" w:hAnsi="Arial" w:cs="Arial"/>
              </w:rPr>
            </w:pPr>
            <w:r>
              <w:rPr>
                <w:rFonts w:ascii="Arial" w:hAnsi="Arial" w:cs="Arial"/>
              </w:rPr>
              <w:t>This</w:t>
            </w:r>
            <w:r w:rsidR="00487C07">
              <w:rPr>
                <w:rFonts w:ascii="Arial" w:hAnsi="Arial" w:cs="Arial"/>
              </w:rPr>
              <w:t xml:space="preserve"> composite variable data is stored in </w:t>
            </w:r>
            <w:r>
              <w:rPr>
                <w:rFonts w:ascii="Arial" w:hAnsi="Arial" w:cs="Arial"/>
              </w:rPr>
              <w:t>key: value</w:t>
            </w:r>
            <w:r w:rsidR="00487C07">
              <w:rPr>
                <w:rFonts w:ascii="Arial" w:hAnsi="Arial" w:cs="Arial"/>
              </w:rPr>
              <w:t xml:space="preserve"> pairs. </w:t>
            </w:r>
            <w:r>
              <w:rPr>
                <w:rFonts w:ascii="Arial" w:hAnsi="Arial" w:cs="Arial"/>
              </w:rPr>
              <w:t>Individual</w:t>
            </w:r>
            <w:r w:rsidR="00487C07">
              <w:rPr>
                <w:rFonts w:ascii="Arial" w:hAnsi="Arial" w:cs="Arial"/>
              </w:rPr>
              <w:t xml:space="preserve"> values can be accessed using the keys.</w:t>
            </w:r>
          </w:p>
          <w:p w14:paraId="396EFA36" w14:textId="77777777" w:rsidR="0091394C" w:rsidRDefault="0091394C" w:rsidP="00F31732">
            <w:pPr>
              <w:pStyle w:val="Header"/>
              <w:tabs>
                <w:tab w:val="clear" w:pos="4320"/>
                <w:tab w:val="clear" w:pos="8640"/>
              </w:tabs>
              <w:rPr>
                <w:rFonts w:ascii="Arial" w:hAnsi="Arial" w:cs="Arial"/>
              </w:rPr>
            </w:pPr>
          </w:p>
          <w:p w14:paraId="16433E92" w14:textId="413D3D53" w:rsidR="0091394C" w:rsidRDefault="0091394C" w:rsidP="00F31732">
            <w:pPr>
              <w:pStyle w:val="Header"/>
              <w:tabs>
                <w:tab w:val="clear" w:pos="4320"/>
                <w:tab w:val="clear" w:pos="8640"/>
              </w:tabs>
              <w:rPr>
                <w:rFonts w:ascii="Arial" w:hAnsi="Arial" w:cs="Arial"/>
              </w:rPr>
            </w:pPr>
            <w:proofErr w:type="spellStart"/>
            <w:r w:rsidRPr="0091394C">
              <w:rPr>
                <w:rFonts w:ascii="Arial" w:hAnsi="Arial" w:cs="Arial"/>
              </w:rPr>
              <w:t>thisdict</w:t>
            </w:r>
            <w:proofErr w:type="spellEnd"/>
            <w:r w:rsidRPr="0091394C">
              <w:rPr>
                <w:rFonts w:ascii="Arial" w:hAnsi="Arial" w:cs="Arial"/>
              </w:rPr>
              <w:t xml:space="preserve"> = {</w:t>
            </w:r>
            <w:r w:rsidRPr="0091394C">
              <w:rPr>
                <w:rFonts w:ascii="Arial" w:hAnsi="Arial" w:cs="Arial"/>
              </w:rPr>
              <w:br/>
              <w:t>  "brand": "Ford",</w:t>
            </w:r>
            <w:r w:rsidRPr="0091394C">
              <w:rPr>
                <w:rFonts w:ascii="Arial" w:hAnsi="Arial" w:cs="Arial"/>
              </w:rPr>
              <w:br/>
              <w:t>  "model": "Mustang",</w:t>
            </w:r>
            <w:r w:rsidRPr="0091394C">
              <w:rPr>
                <w:rFonts w:ascii="Arial" w:hAnsi="Arial" w:cs="Arial"/>
              </w:rPr>
              <w:br/>
              <w:t>  "year": 1964</w:t>
            </w:r>
            <w:r w:rsidRPr="0091394C">
              <w:rPr>
                <w:rFonts w:ascii="Arial" w:hAnsi="Arial" w:cs="Arial"/>
              </w:rPr>
              <w:br/>
              <w:t>}</w:t>
            </w:r>
          </w:p>
          <w:p w14:paraId="1571F538" w14:textId="236FF155" w:rsidR="0091394C" w:rsidRDefault="0091394C" w:rsidP="003979B7">
            <w:pPr>
              <w:pStyle w:val="Header"/>
              <w:tabs>
                <w:tab w:val="clear" w:pos="4320"/>
                <w:tab w:val="clear" w:pos="8640"/>
              </w:tabs>
              <w:rPr>
                <w:rFonts w:ascii="Arial" w:hAnsi="Arial" w:cs="Arial"/>
              </w:rPr>
            </w:pPr>
            <w:r>
              <w:rPr>
                <w:rFonts w:ascii="Arial" w:hAnsi="Arial" w:cs="Arial"/>
              </w:rPr>
              <w:t>Data is stored in key: value pairs.</w:t>
            </w:r>
          </w:p>
          <w:p w14:paraId="5AC95253" w14:textId="77777777" w:rsidR="003979B7" w:rsidRDefault="003979B7" w:rsidP="003979B7">
            <w:pPr>
              <w:pStyle w:val="Header"/>
              <w:tabs>
                <w:tab w:val="clear" w:pos="4320"/>
                <w:tab w:val="clear" w:pos="8640"/>
              </w:tabs>
              <w:rPr>
                <w:rFonts w:ascii="Arial" w:hAnsi="Arial" w:cs="Arial"/>
              </w:rPr>
            </w:pPr>
          </w:p>
          <w:p w14:paraId="0584F739" w14:textId="3A485C49" w:rsidR="0091394C" w:rsidRDefault="00FA0D00" w:rsidP="003979B7">
            <w:pPr>
              <w:pStyle w:val="Header"/>
              <w:tabs>
                <w:tab w:val="clear" w:pos="4320"/>
                <w:tab w:val="clear" w:pos="8640"/>
              </w:tabs>
              <w:rPr>
                <w:rFonts w:ascii="Arial" w:hAnsi="Arial" w:cs="Arial"/>
              </w:rPr>
            </w:pPr>
            <w:r>
              <w:rPr>
                <w:rFonts w:ascii="Arial" w:hAnsi="Arial" w:cs="Arial"/>
              </w:rPr>
              <w:lastRenderedPageBreak/>
              <w:t>Dictionary Creation</w:t>
            </w:r>
            <w:r w:rsidR="003979B7">
              <w:rPr>
                <w:rFonts w:ascii="Arial" w:hAnsi="Arial" w:cs="Arial"/>
              </w:rPr>
              <w:t xml:space="preserve">: </w:t>
            </w:r>
          </w:p>
          <w:p w14:paraId="68844509" w14:textId="77777777" w:rsidR="003979B7" w:rsidRDefault="003979B7" w:rsidP="003979B7">
            <w:pPr>
              <w:pStyle w:val="Header"/>
              <w:tabs>
                <w:tab w:val="clear" w:pos="4320"/>
                <w:tab w:val="clear" w:pos="8640"/>
              </w:tabs>
              <w:rPr>
                <w:rFonts w:ascii="Arial" w:hAnsi="Arial" w:cs="Arial"/>
              </w:rPr>
            </w:pPr>
          </w:p>
          <w:p w14:paraId="789ECFFA" w14:textId="0D7E9789" w:rsidR="003979B7" w:rsidRDefault="00FA0D00" w:rsidP="003979B7">
            <w:pPr>
              <w:pStyle w:val="Header"/>
              <w:tabs>
                <w:tab w:val="clear" w:pos="4320"/>
                <w:tab w:val="clear" w:pos="8640"/>
              </w:tabs>
              <w:rPr>
                <w:rFonts w:ascii="Arial" w:hAnsi="Arial" w:cs="Arial"/>
              </w:rPr>
            </w:pPr>
            <w:proofErr w:type="spellStart"/>
            <w:r w:rsidRPr="00FA0D00">
              <w:rPr>
                <w:rFonts w:ascii="Arial" w:hAnsi="Arial" w:cs="Arial"/>
              </w:rPr>
              <w:t>thisdict</w:t>
            </w:r>
            <w:proofErr w:type="spellEnd"/>
            <w:r w:rsidRPr="00FA0D00">
              <w:rPr>
                <w:rFonts w:ascii="Arial" w:hAnsi="Arial" w:cs="Arial"/>
              </w:rPr>
              <w:t xml:space="preserve"> = {</w:t>
            </w:r>
            <w:r w:rsidRPr="00FA0D00">
              <w:rPr>
                <w:rFonts w:ascii="Arial" w:hAnsi="Arial" w:cs="Arial"/>
              </w:rPr>
              <w:br/>
              <w:t>  "brand": "Ford",</w:t>
            </w:r>
            <w:r w:rsidRPr="00FA0D00">
              <w:rPr>
                <w:rFonts w:ascii="Arial" w:hAnsi="Arial" w:cs="Arial"/>
              </w:rPr>
              <w:br/>
              <w:t>  "model": "Mustang",</w:t>
            </w:r>
            <w:r w:rsidRPr="00FA0D00">
              <w:rPr>
                <w:rFonts w:ascii="Arial" w:hAnsi="Arial" w:cs="Arial"/>
              </w:rPr>
              <w:br/>
              <w:t>  "year": 1964</w:t>
            </w:r>
            <w:r w:rsidRPr="00FA0D00">
              <w:rPr>
                <w:rFonts w:ascii="Arial" w:hAnsi="Arial" w:cs="Arial"/>
              </w:rPr>
              <w:br/>
              <w:t>}</w:t>
            </w:r>
            <w:r w:rsidRPr="00FA0D00">
              <w:rPr>
                <w:rFonts w:ascii="Arial" w:hAnsi="Arial" w:cs="Arial"/>
              </w:rPr>
              <w:br/>
              <w:t>print(</w:t>
            </w:r>
            <w:proofErr w:type="spellStart"/>
            <w:r w:rsidRPr="00FA0D00">
              <w:rPr>
                <w:rFonts w:ascii="Arial" w:hAnsi="Arial" w:cs="Arial"/>
              </w:rPr>
              <w:t>thisdict</w:t>
            </w:r>
            <w:proofErr w:type="spellEnd"/>
            <w:r w:rsidRPr="00FA0D00">
              <w:rPr>
                <w:rFonts w:ascii="Arial" w:hAnsi="Arial" w:cs="Arial"/>
              </w:rPr>
              <w:t>)</w:t>
            </w:r>
          </w:p>
          <w:p w14:paraId="2089BEFF" w14:textId="77777777" w:rsidR="00FA0D00" w:rsidRDefault="00FA0D00" w:rsidP="003979B7">
            <w:pPr>
              <w:pStyle w:val="Header"/>
              <w:tabs>
                <w:tab w:val="clear" w:pos="4320"/>
                <w:tab w:val="clear" w:pos="8640"/>
              </w:tabs>
              <w:rPr>
                <w:rFonts w:ascii="Arial" w:hAnsi="Arial" w:cs="Arial"/>
              </w:rPr>
            </w:pPr>
          </w:p>
          <w:p w14:paraId="0FAEE10C" w14:textId="77777777" w:rsidR="00FA0D00" w:rsidRDefault="00FA0D00" w:rsidP="003979B7">
            <w:pPr>
              <w:pStyle w:val="Header"/>
              <w:tabs>
                <w:tab w:val="clear" w:pos="4320"/>
                <w:tab w:val="clear" w:pos="8640"/>
              </w:tabs>
              <w:rPr>
                <w:rFonts w:ascii="Arial" w:hAnsi="Arial" w:cs="Arial"/>
              </w:rPr>
            </w:pPr>
          </w:p>
          <w:p w14:paraId="64A20DCA" w14:textId="2919ADB8" w:rsidR="00FA0D00" w:rsidRDefault="00FA0D00" w:rsidP="003979B7">
            <w:pPr>
              <w:pStyle w:val="Header"/>
              <w:tabs>
                <w:tab w:val="clear" w:pos="4320"/>
                <w:tab w:val="clear" w:pos="8640"/>
              </w:tabs>
              <w:rPr>
                <w:rFonts w:ascii="Arial" w:hAnsi="Arial" w:cs="Arial"/>
              </w:rPr>
            </w:pPr>
            <w:r>
              <w:rPr>
                <w:rFonts w:ascii="Arial" w:hAnsi="Arial" w:cs="Arial"/>
              </w:rPr>
              <w:t>Dictionary Items:</w:t>
            </w:r>
          </w:p>
          <w:p w14:paraId="447B4ADC" w14:textId="77777777" w:rsidR="00FA0D00" w:rsidRDefault="00FA0D00" w:rsidP="003979B7">
            <w:pPr>
              <w:pStyle w:val="Header"/>
              <w:tabs>
                <w:tab w:val="clear" w:pos="4320"/>
                <w:tab w:val="clear" w:pos="8640"/>
              </w:tabs>
              <w:rPr>
                <w:rFonts w:ascii="Arial" w:hAnsi="Arial" w:cs="Arial"/>
              </w:rPr>
            </w:pPr>
          </w:p>
          <w:p w14:paraId="4B797397" w14:textId="19F798D0" w:rsidR="00FA0D00" w:rsidRDefault="004C7AD3" w:rsidP="003979B7">
            <w:pPr>
              <w:pStyle w:val="Header"/>
              <w:tabs>
                <w:tab w:val="clear" w:pos="4320"/>
                <w:tab w:val="clear" w:pos="8640"/>
              </w:tabs>
              <w:rPr>
                <w:rFonts w:ascii="Arial" w:hAnsi="Arial" w:cs="Arial"/>
              </w:rPr>
            </w:pPr>
            <w:r>
              <w:rPr>
                <w:rFonts w:ascii="Arial" w:hAnsi="Arial" w:cs="Arial"/>
              </w:rPr>
              <w:t>These are ordered</w:t>
            </w:r>
            <w:r w:rsidR="00151755">
              <w:rPr>
                <w:rFonts w:ascii="Arial" w:hAnsi="Arial" w:cs="Arial"/>
              </w:rPr>
              <w:t xml:space="preserve"> and changeable, and duplicates are not allowed</w:t>
            </w:r>
            <w:r>
              <w:rPr>
                <w:rFonts w:ascii="Arial" w:hAnsi="Arial" w:cs="Arial"/>
              </w:rPr>
              <w:t>.</w:t>
            </w:r>
          </w:p>
          <w:p w14:paraId="3770BEF2" w14:textId="77777777" w:rsidR="0091394C" w:rsidRDefault="0091394C" w:rsidP="00F31732">
            <w:pPr>
              <w:pStyle w:val="Header"/>
              <w:tabs>
                <w:tab w:val="clear" w:pos="4320"/>
                <w:tab w:val="clear" w:pos="8640"/>
              </w:tabs>
              <w:rPr>
                <w:rFonts w:ascii="Arial" w:hAnsi="Arial" w:cs="Arial"/>
              </w:rPr>
            </w:pPr>
          </w:p>
          <w:p w14:paraId="5ACA31B9" w14:textId="246E7F1A" w:rsidR="0091394C" w:rsidRDefault="00151755" w:rsidP="00F31732">
            <w:pPr>
              <w:pStyle w:val="Header"/>
              <w:tabs>
                <w:tab w:val="clear" w:pos="4320"/>
                <w:tab w:val="clear" w:pos="8640"/>
              </w:tabs>
              <w:rPr>
                <w:rFonts w:ascii="Arial" w:hAnsi="Arial" w:cs="Arial"/>
              </w:rPr>
            </w:pPr>
            <w:r>
              <w:rPr>
                <w:rFonts w:ascii="Arial" w:hAnsi="Arial" w:cs="Arial"/>
              </w:rPr>
              <w:t xml:space="preserve">Accessing an item: </w:t>
            </w:r>
          </w:p>
          <w:p w14:paraId="57ECEBA7" w14:textId="77777777" w:rsidR="00151755" w:rsidRDefault="00151755" w:rsidP="00F31732">
            <w:pPr>
              <w:pStyle w:val="Header"/>
              <w:tabs>
                <w:tab w:val="clear" w:pos="4320"/>
                <w:tab w:val="clear" w:pos="8640"/>
              </w:tabs>
              <w:rPr>
                <w:rFonts w:ascii="Arial" w:hAnsi="Arial" w:cs="Arial"/>
              </w:rPr>
            </w:pPr>
          </w:p>
          <w:p w14:paraId="6104B49C" w14:textId="77777777" w:rsidR="00151755" w:rsidRDefault="00151755" w:rsidP="00F31732">
            <w:pPr>
              <w:pStyle w:val="Header"/>
              <w:tabs>
                <w:tab w:val="clear" w:pos="4320"/>
                <w:tab w:val="clear" w:pos="8640"/>
              </w:tabs>
              <w:rPr>
                <w:rFonts w:ascii="Arial" w:hAnsi="Arial" w:cs="Arial"/>
              </w:rPr>
            </w:pPr>
          </w:p>
          <w:p w14:paraId="4B5523EC" w14:textId="5FC91973" w:rsidR="00151755" w:rsidRDefault="00151755" w:rsidP="00F31732">
            <w:pPr>
              <w:pStyle w:val="Header"/>
              <w:tabs>
                <w:tab w:val="clear" w:pos="4320"/>
                <w:tab w:val="clear" w:pos="8640"/>
              </w:tabs>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thisdict</w:t>
            </w:r>
            <w:proofErr w:type="spellEnd"/>
            <w:r>
              <w:rPr>
                <w:rFonts w:ascii="Consolas" w:hAnsi="Consolas"/>
                <w:color w:val="000000"/>
                <w:sz w:val="23"/>
                <w:szCs w:val="23"/>
                <w:shd w:val="clear" w:color="auto" w:fill="FFFFFF"/>
              </w:rPr>
              <w:t xml:space="preserve">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thisdict</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w:t>
            </w:r>
          </w:p>
          <w:p w14:paraId="5D4E9F06" w14:textId="77777777" w:rsidR="00151755" w:rsidRDefault="00151755" w:rsidP="00F31732">
            <w:pPr>
              <w:pStyle w:val="Header"/>
              <w:tabs>
                <w:tab w:val="clear" w:pos="4320"/>
                <w:tab w:val="clear" w:pos="8640"/>
              </w:tabs>
              <w:rPr>
                <w:rFonts w:ascii="Consolas" w:hAnsi="Consolas"/>
                <w:color w:val="000000"/>
                <w:sz w:val="23"/>
                <w:szCs w:val="23"/>
                <w:shd w:val="clear" w:color="auto" w:fill="FFFFFF"/>
              </w:rPr>
            </w:pPr>
          </w:p>
          <w:p w14:paraId="68372DA9" w14:textId="77777777" w:rsidR="00151755" w:rsidRDefault="00151755" w:rsidP="00F31732">
            <w:pPr>
              <w:pStyle w:val="Header"/>
              <w:tabs>
                <w:tab w:val="clear" w:pos="4320"/>
                <w:tab w:val="clear" w:pos="8640"/>
              </w:tabs>
              <w:rPr>
                <w:rFonts w:ascii="Consolas" w:hAnsi="Consolas"/>
                <w:color w:val="000000"/>
                <w:sz w:val="23"/>
                <w:szCs w:val="23"/>
                <w:shd w:val="clear" w:color="auto" w:fill="FFFFFF"/>
              </w:rPr>
            </w:pPr>
          </w:p>
          <w:p w14:paraId="46D12A96" w14:textId="4FD3D27B" w:rsidR="00151755" w:rsidRDefault="000C5CBA" w:rsidP="00F31732">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ordered or Unordered:</w:t>
            </w:r>
          </w:p>
          <w:p w14:paraId="56DB781C" w14:textId="77777777" w:rsidR="000C5CBA" w:rsidRDefault="000C5CBA" w:rsidP="00F31732">
            <w:pPr>
              <w:pStyle w:val="Header"/>
              <w:tabs>
                <w:tab w:val="clear" w:pos="4320"/>
                <w:tab w:val="clear" w:pos="8640"/>
              </w:tabs>
              <w:rPr>
                <w:rFonts w:ascii="Consolas" w:hAnsi="Consolas"/>
                <w:color w:val="000000"/>
                <w:sz w:val="23"/>
                <w:szCs w:val="23"/>
                <w:shd w:val="clear" w:color="auto" w:fill="FFFFFF"/>
              </w:rPr>
            </w:pPr>
          </w:p>
          <w:p w14:paraId="3C6DFC0D" w14:textId="264A448D" w:rsidR="000C5CBA" w:rsidRDefault="000C5CBA" w:rsidP="00F31732">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As of Python 3.7, dictionaries have been ordered. In Python 3.6 and earlier, dictionaries are unordered.</w:t>
            </w:r>
          </w:p>
          <w:p w14:paraId="36C405B3" w14:textId="77777777" w:rsidR="000C5CBA" w:rsidRDefault="000C5CBA" w:rsidP="00F31732">
            <w:pPr>
              <w:pStyle w:val="Header"/>
              <w:tabs>
                <w:tab w:val="clear" w:pos="4320"/>
                <w:tab w:val="clear" w:pos="8640"/>
              </w:tabs>
              <w:rPr>
                <w:rFonts w:ascii="Arial" w:hAnsi="Arial" w:cs="Arial"/>
              </w:rPr>
            </w:pPr>
          </w:p>
          <w:p w14:paraId="67685924" w14:textId="77777777" w:rsidR="00D2329E" w:rsidRPr="00D2329E" w:rsidRDefault="00D2329E" w:rsidP="00D2329E">
            <w:pPr>
              <w:pStyle w:val="Header"/>
              <w:rPr>
                <w:rFonts w:ascii="Arial" w:hAnsi="Arial" w:cs="Arial"/>
                <w:lang w:val="en-NG"/>
              </w:rPr>
            </w:pPr>
            <w:r w:rsidRPr="00D2329E">
              <w:rPr>
                <w:rFonts w:ascii="Arial" w:hAnsi="Arial" w:cs="Arial"/>
                <w:lang w:val="en-NG"/>
              </w:rPr>
              <w:t>When we say that dictionaries are ordered, it means that the items have a defined order, and that order will not change.</w:t>
            </w:r>
          </w:p>
          <w:p w14:paraId="2930AF91" w14:textId="0FB64126" w:rsidR="00D2329E" w:rsidRPr="00D2329E" w:rsidRDefault="00D2329E" w:rsidP="00D2329E">
            <w:pPr>
              <w:pStyle w:val="Header"/>
              <w:rPr>
                <w:rFonts w:ascii="Arial" w:hAnsi="Arial" w:cs="Arial"/>
                <w:lang w:val="en-NG"/>
              </w:rPr>
            </w:pPr>
            <w:r w:rsidRPr="00D2329E">
              <w:rPr>
                <w:rFonts w:ascii="Arial" w:hAnsi="Arial" w:cs="Arial"/>
                <w:lang w:val="en-NG"/>
              </w:rPr>
              <w:t>Unordered means that the items do not have a defined order, you cannot refer to an item by using an index</w:t>
            </w:r>
            <w:r>
              <w:rPr>
                <w:rFonts w:ascii="Arial" w:hAnsi="Arial" w:cs="Arial"/>
                <w:lang w:val="en-NG"/>
              </w:rPr>
              <w:t xml:space="preserve"> </w:t>
            </w:r>
            <w:proofErr w:type="gramStart"/>
            <w:r>
              <w:rPr>
                <w:rFonts w:ascii="Arial" w:hAnsi="Arial" w:cs="Arial"/>
                <w:lang w:val="en-NG"/>
              </w:rPr>
              <w:t>( a</w:t>
            </w:r>
            <w:proofErr w:type="gramEnd"/>
            <w:r>
              <w:rPr>
                <w:rFonts w:ascii="Arial" w:hAnsi="Arial" w:cs="Arial"/>
                <w:lang w:val="en-NG"/>
              </w:rPr>
              <w:t xml:space="preserve"> number assigned to an item)</w:t>
            </w:r>
            <w:r w:rsidRPr="00D2329E">
              <w:rPr>
                <w:rFonts w:ascii="Arial" w:hAnsi="Arial" w:cs="Arial"/>
                <w:lang w:val="en-NG"/>
              </w:rPr>
              <w:t>.</w:t>
            </w:r>
          </w:p>
          <w:p w14:paraId="4D26116D" w14:textId="77777777" w:rsidR="000C5CBA" w:rsidRDefault="000C5CBA" w:rsidP="00F31732">
            <w:pPr>
              <w:pStyle w:val="Header"/>
              <w:tabs>
                <w:tab w:val="clear" w:pos="4320"/>
                <w:tab w:val="clear" w:pos="8640"/>
              </w:tabs>
              <w:rPr>
                <w:rFonts w:ascii="Arial" w:hAnsi="Arial" w:cs="Arial"/>
              </w:rPr>
            </w:pPr>
          </w:p>
          <w:p w14:paraId="0D33C8D8" w14:textId="1836DB3B" w:rsidR="00D2329E" w:rsidRDefault="00D2329E" w:rsidP="00F31732">
            <w:pPr>
              <w:pStyle w:val="Header"/>
              <w:tabs>
                <w:tab w:val="clear" w:pos="4320"/>
                <w:tab w:val="clear" w:pos="8640"/>
              </w:tabs>
              <w:rPr>
                <w:rFonts w:ascii="Arial" w:hAnsi="Arial" w:cs="Arial"/>
              </w:rPr>
            </w:pPr>
            <w:r>
              <w:rPr>
                <w:rFonts w:ascii="Arial" w:hAnsi="Arial" w:cs="Arial"/>
              </w:rPr>
              <w:t>Changeable:</w:t>
            </w:r>
          </w:p>
          <w:p w14:paraId="0FF186C5" w14:textId="77777777" w:rsidR="00D2329E" w:rsidRDefault="00D2329E" w:rsidP="00F31732">
            <w:pPr>
              <w:pStyle w:val="Header"/>
              <w:tabs>
                <w:tab w:val="clear" w:pos="4320"/>
                <w:tab w:val="clear" w:pos="8640"/>
              </w:tabs>
              <w:rPr>
                <w:rFonts w:ascii="Arial" w:hAnsi="Arial" w:cs="Arial"/>
              </w:rPr>
            </w:pPr>
          </w:p>
          <w:p w14:paraId="1C15A356" w14:textId="70D73201" w:rsidR="0091394C" w:rsidRDefault="00D2329E" w:rsidP="00F31732">
            <w:pPr>
              <w:pStyle w:val="Header"/>
              <w:tabs>
                <w:tab w:val="clear" w:pos="4320"/>
                <w:tab w:val="clear" w:pos="8640"/>
              </w:tabs>
              <w:rPr>
                <w:rFonts w:ascii="Arial" w:hAnsi="Arial" w:cs="Arial"/>
              </w:rPr>
            </w:pPr>
            <w:r>
              <w:rPr>
                <w:rFonts w:ascii="Arial" w:hAnsi="Arial" w:cs="Arial"/>
              </w:rPr>
              <w:t>T</w:t>
            </w:r>
            <w:r w:rsidR="00060281">
              <w:rPr>
                <w:rFonts w:ascii="Arial" w:hAnsi="Arial" w:cs="Arial"/>
              </w:rPr>
              <w:t xml:space="preserve">his means </w:t>
            </w:r>
            <w:r w:rsidR="00B566EA">
              <w:rPr>
                <w:rFonts w:ascii="Arial" w:hAnsi="Arial" w:cs="Arial"/>
              </w:rPr>
              <w:t>we can change, add, or remove items after creating the dictionary</w:t>
            </w:r>
            <w:r w:rsidR="00060281">
              <w:rPr>
                <w:rFonts w:ascii="Arial" w:hAnsi="Arial" w:cs="Arial"/>
              </w:rPr>
              <w:t>.</w:t>
            </w:r>
          </w:p>
          <w:p w14:paraId="5A450B9C" w14:textId="77777777" w:rsidR="00060281" w:rsidRDefault="00060281" w:rsidP="00F31732">
            <w:pPr>
              <w:pStyle w:val="Header"/>
              <w:tabs>
                <w:tab w:val="clear" w:pos="4320"/>
                <w:tab w:val="clear" w:pos="8640"/>
              </w:tabs>
              <w:rPr>
                <w:rFonts w:ascii="Arial" w:hAnsi="Arial" w:cs="Arial"/>
              </w:rPr>
            </w:pPr>
          </w:p>
          <w:p w14:paraId="6739FCC0" w14:textId="657F9F58" w:rsidR="00060281" w:rsidRDefault="00D27D3B" w:rsidP="00F31732">
            <w:pPr>
              <w:pStyle w:val="Header"/>
              <w:tabs>
                <w:tab w:val="clear" w:pos="4320"/>
                <w:tab w:val="clear" w:pos="8640"/>
              </w:tabs>
              <w:rPr>
                <w:rFonts w:ascii="Arial" w:hAnsi="Arial" w:cs="Arial"/>
              </w:rPr>
            </w:pPr>
            <w:r>
              <w:rPr>
                <w:rFonts w:ascii="Arial" w:hAnsi="Arial" w:cs="Arial"/>
              </w:rPr>
              <w:t>Duplicates Not Allowed:</w:t>
            </w:r>
          </w:p>
          <w:p w14:paraId="5C4E8A34" w14:textId="77777777" w:rsidR="00D27D3B" w:rsidRDefault="00D27D3B" w:rsidP="00F31732">
            <w:pPr>
              <w:pStyle w:val="Header"/>
              <w:tabs>
                <w:tab w:val="clear" w:pos="4320"/>
                <w:tab w:val="clear" w:pos="8640"/>
              </w:tabs>
              <w:rPr>
                <w:rFonts w:ascii="Arial" w:hAnsi="Arial" w:cs="Arial"/>
              </w:rPr>
            </w:pPr>
          </w:p>
          <w:p w14:paraId="721BD119" w14:textId="25B25F79" w:rsidR="00D27D3B" w:rsidRDefault="00D27D3B" w:rsidP="00F31732">
            <w:pPr>
              <w:pStyle w:val="Header"/>
              <w:tabs>
                <w:tab w:val="clear" w:pos="4320"/>
                <w:tab w:val="clear" w:pos="8640"/>
              </w:tabs>
              <w:rPr>
                <w:rFonts w:ascii="Arial" w:hAnsi="Arial" w:cs="Arial"/>
              </w:rPr>
            </w:pPr>
            <w:r>
              <w:rPr>
                <w:rFonts w:ascii="Arial" w:hAnsi="Arial" w:cs="Arial"/>
              </w:rPr>
              <w:t>Two items with the same key are not allowed:</w:t>
            </w:r>
          </w:p>
          <w:p w14:paraId="37D5B5AE" w14:textId="77777777" w:rsidR="00D27D3B" w:rsidRDefault="00D27D3B" w:rsidP="00F31732">
            <w:pPr>
              <w:pStyle w:val="Header"/>
              <w:tabs>
                <w:tab w:val="clear" w:pos="4320"/>
                <w:tab w:val="clear" w:pos="8640"/>
              </w:tabs>
              <w:rPr>
                <w:rFonts w:ascii="Arial" w:hAnsi="Arial" w:cs="Arial"/>
              </w:rPr>
            </w:pPr>
          </w:p>
          <w:p w14:paraId="670F42EE" w14:textId="5E76D868" w:rsidR="00D27D3B" w:rsidRDefault="00B42C26" w:rsidP="00F31732">
            <w:pPr>
              <w:pStyle w:val="Header"/>
              <w:tabs>
                <w:tab w:val="clear" w:pos="4320"/>
                <w:tab w:val="clear" w:pos="8640"/>
              </w:tabs>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thisdict</w:t>
            </w:r>
            <w:proofErr w:type="spellEnd"/>
            <w:r>
              <w:rPr>
                <w:rFonts w:ascii="Consolas" w:hAnsi="Consolas"/>
                <w:color w:val="000000"/>
                <w:sz w:val="23"/>
                <w:szCs w:val="23"/>
                <w:shd w:val="clear" w:color="auto" w:fill="FFFFFF"/>
              </w:rPr>
              <w:t xml:space="preserve">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2020</w:t>
            </w:r>
            <w:r>
              <w:rPr>
                <w:rFonts w:ascii="Consolas" w:hAnsi="Consolas"/>
                <w:color w:val="000000"/>
                <w:sz w:val="23"/>
                <w:szCs w:val="23"/>
              </w:rPr>
              <w:br/>
            </w:r>
            <w:r>
              <w:rPr>
                <w:rFonts w:ascii="Consolas" w:hAnsi="Consolas"/>
                <w:color w:val="000000"/>
                <w:sz w:val="23"/>
                <w:szCs w:val="23"/>
                <w:shd w:val="clear" w:color="auto" w:fill="FFFFFF"/>
              </w:rPr>
              <w:t>}</w:t>
            </w:r>
          </w:p>
          <w:p w14:paraId="6A500F56" w14:textId="77777777" w:rsidR="00B42C26" w:rsidRDefault="00B42C26" w:rsidP="00F31732">
            <w:pPr>
              <w:pStyle w:val="Header"/>
              <w:tabs>
                <w:tab w:val="clear" w:pos="4320"/>
                <w:tab w:val="clear" w:pos="8640"/>
              </w:tabs>
              <w:rPr>
                <w:rFonts w:ascii="Consolas" w:hAnsi="Consolas"/>
                <w:color w:val="000000"/>
                <w:sz w:val="23"/>
                <w:szCs w:val="23"/>
                <w:shd w:val="clear" w:color="auto" w:fill="FFFFFF"/>
              </w:rPr>
            </w:pPr>
          </w:p>
          <w:p w14:paraId="0B9FB935" w14:textId="77777777" w:rsidR="00B42C26" w:rsidRDefault="00B42C26" w:rsidP="00F31732">
            <w:pPr>
              <w:pStyle w:val="Header"/>
              <w:tabs>
                <w:tab w:val="clear" w:pos="4320"/>
                <w:tab w:val="clear" w:pos="8640"/>
              </w:tabs>
              <w:rPr>
                <w:rFonts w:ascii="Consolas" w:hAnsi="Consolas"/>
                <w:color w:val="000000"/>
                <w:sz w:val="23"/>
                <w:szCs w:val="23"/>
                <w:shd w:val="clear" w:color="auto" w:fill="FFFFFF"/>
              </w:rPr>
            </w:pPr>
          </w:p>
          <w:p w14:paraId="1698BA1D" w14:textId="47066430" w:rsidR="00B42C26" w:rsidRDefault="00B42C26" w:rsidP="00F31732">
            <w:pPr>
              <w:pStyle w:val="Header"/>
              <w:tabs>
                <w:tab w:val="clear" w:pos="4320"/>
                <w:tab w:val="clear" w:pos="8640"/>
              </w:tabs>
              <w:rPr>
                <w:rFonts w:ascii="Consolas" w:hAnsi="Consolas"/>
                <w:color w:val="000000"/>
                <w:sz w:val="23"/>
                <w:szCs w:val="23"/>
                <w:shd w:val="clear" w:color="auto" w:fill="FFFFFF"/>
              </w:rPr>
            </w:pPr>
            <w:r>
              <w:rPr>
                <w:rFonts w:ascii="Consolas" w:hAnsi="Consolas"/>
                <w:color w:val="000000"/>
                <w:sz w:val="23"/>
                <w:szCs w:val="23"/>
                <w:shd w:val="clear" w:color="auto" w:fill="FFFFFF"/>
              </w:rPr>
              <w:t>Dictionary Length:</w:t>
            </w:r>
          </w:p>
          <w:p w14:paraId="0435C8D2" w14:textId="77777777" w:rsidR="00B42C26" w:rsidRDefault="00B42C26" w:rsidP="00F31732">
            <w:pPr>
              <w:pStyle w:val="Header"/>
              <w:tabs>
                <w:tab w:val="clear" w:pos="4320"/>
                <w:tab w:val="clear" w:pos="8640"/>
              </w:tabs>
              <w:rPr>
                <w:rFonts w:ascii="Arial" w:hAnsi="Arial" w:cs="Arial"/>
              </w:rPr>
            </w:pPr>
          </w:p>
          <w:p w14:paraId="25A9ED6B" w14:textId="3589FDFF" w:rsidR="00B42C26" w:rsidRDefault="00B42C26" w:rsidP="00F31732">
            <w:pPr>
              <w:pStyle w:val="Header"/>
              <w:tabs>
                <w:tab w:val="clear" w:pos="4320"/>
                <w:tab w:val="clear" w:pos="8640"/>
              </w:tabs>
              <w:rPr>
                <w:rFonts w:ascii="Arial" w:hAnsi="Arial" w:cs="Arial"/>
              </w:rPr>
            </w:pPr>
            <w:r>
              <w:rPr>
                <w:rFonts w:ascii="Arial" w:hAnsi="Arial" w:cs="Arial"/>
              </w:rPr>
              <w:t xml:space="preserve">This is used to determine the number of items and uses the </w:t>
            </w:r>
            <w:proofErr w:type="spellStart"/>
            <w:proofErr w:type="gramStart"/>
            <w:r>
              <w:rPr>
                <w:rFonts w:ascii="Arial" w:hAnsi="Arial" w:cs="Arial"/>
              </w:rPr>
              <w:t>len</w:t>
            </w:r>
            <w:proofErr w:type="spellEnd"/>
            <w:r>
              <w:rPr>
                <w:rFonts w:ascii="Arial" w:hAnsi="Arial" w:cs="Arial"/>
              </w:rPr>
              <w:t>(</w:t>
            </w:r>
            <w:proofErr w:type="gramEnd"/>
            <w:r>
              <w:rPr>
                <w:rFonts w:ascii="Arial" w:hAnsi="Arial" w:cs="Arial"/>
              </w:rPr>
              <w:t>) function.</w:t>
            </w:r>
          </w:p>
          <w:p w14:paraId="3CBF53E8" w14:textId="77777777" w:rsidR="00B42C26" w:rsidRDefault="00B42C26" w:rsidP="00F31732">
            <w:pPr>
              <w:pStyle w:val="Header"/>
              <w:tabs>
                <w:tab w:val="clear" w:pos="4320"/>
                <w:tab w:val="clear" w:pos="8640"/>
              </w:tabs>
              <w:rPr>
                <w:rFonts w:ascii="Arial" w:hAnsi="Arial" w:cs="Arial"/>
              </w:rPr>
            </w:pPr>
          </w:p>
          <w:p w14:paraId="6CB88347" w14:textId="77777777" w:rsidR="00B42C26" w:rsidRDefault="00B42C26" w:rsidP="00F31732">
            <w:pPr>
              <w:pStyle w:val="Header"/>
              <w:tabs>
                <w:tab w:val="clear" w:pos="4320"/>
                <w:tab w:val="clear" w:pos="8640"/>
              </w:tabs>
              <w:rPr>
                <w:rFonts w:ascii="Arial" w:hAnsi="Arial" w:cs="Arial"/>
              </w:rPr>
            </w:pPr>
          </w:p>
          <w:p w14:paraId="42839495" w14:textId="011892C1" w:rsidR="00B42C26" w:rsidRDefault="00B42C26" w:rsidP="00F31732">
            <w:pPr>
              <w:pStyle w:val="Header"/>
              <w:tabs>
                <w:tab w:val="clear" w:pos="4320"/>
                <w:tab w:val="clear" w:pos="8640"/>
              </w:tabs>
              <w:rPr>
                <w:rFonts w:ascii="Arial" w:hAnsi="Arial" w:cs="Arial"/>
              </w:rPr>
            </w:pPr>
            <w:r>
              <w:rPr>
                <w:rFonts w:ascii="Arial" w:hAnsi="Arial" w:cs="Arial"/>
              </w:rPr>
              <w:t>Dictionary Items – Data Types</w:t>
            </w:r>
          </w:p>
          <w:p w14:paraId="122AD77A" w14:textId="77777777" w:rsidR="00B42C26" w:rsidRDefault="00B42C26" w:rsidP="00F31732">
            <w:pPr>
              <w:pStyle w:val="Header"/>
              <w:tabs>
                <w:tab w:val="clear" w:pos="4320"/>
                <w:tab w:val="clear" w:pos="8640"/>
              </w:tabs>
              <w:rPr>
                <w:rFonts w:ascii="Arial" w:hAnsi="Arial" w:cs="Arial"/>
              </w:rPr>
            </w:pPr>
          </w:p>
          <w:p w14:paraId="5B055D9D" w14:textId="2F9C12A9" w:rsidR="00B42C26" w:rsidRDefault="00B42C26" w:rsidP="00F31732">
            <w:pPr>
              <w:pStyle w:val="Header"/>
              <w:tabs>
                <w:tab w:val="clear" w:pos="4320"/>
                <w:tab w:val="clear" w:pos="8640"/>
              </w:tabs>
              <w:rPr>
                <w:rFonts w:ascii="Arial" w:hAnsi="Arial" w:cs="Arial"/>
              </w:rPr>
            </w:pPr>
            <w:r>
              <w:rPr>
                <w:rFonts w:ascii="Arial" w:hAnsi="Arial" w:cs="Arial"/>
              </w:rPr>
              <w:t>The value of dictionary items can be of any data type.</w:t>
            </w:r>
          </w:p>
          <w:p w14:paraId="5EBD79D6" w14:textId="77777777" w:rsidR="0020755B" w:rsidRDefault="0020755B" w:rsidP="00F31732">
            <w:pPr>
              <w:pStyle w:val="Header"/>
              <w:tabs>
                <w:tab w:val="clear" w:pos="4320"/>
                <w:tab w:val="clear" w:pos="8640"/>
              </w:tabs>
              <w:rPr>
                <w:rFonts w:ascii="Arial" w:hAnsi="Arial" w:cs="Arial"/>
              </w:rPr>
            </w:pPr>
          </w:p>
          <w:p w14:paraId="31EE001D" w14:textId="4334191B" w:rsidR="0020755B" w:rsidRDefault="0020755B" w:rsidP="00F31732">
            <w:pPr>
              <w:pStyle w:val="Header"/>
              <w:tabs>
                <w:tab w:val="clear" w:pos="4320"/>
                <w:tab w:val="clear" w:pos="8640"/>
              </w:tabs>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thisdict</w:t>
            </w:r>
            <w:proofErr w:type="spellEnd"/>
            <w:r>
              <w:rPr>
                <w:rFonts w:ascii="Consolas" w:hAnsi="Consolas"/>
                <w:color w:val="000000"/>
                <w:sz w:val="23"/>
                <w:szCs w:val="23"/>
                <w:shd w:val="clear" w:color="auto" w:fill="FFFFFF"/>
              </w:rPr>
              <w:t xml:space="preserve">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"electric"</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"colors"</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"red"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"white"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"blue"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1973591" w14:textId="77777777" w:rsidR="0020755B" w:rsidRDefault="0020755B" w:rsidP="00F31732">
            <w:pPr>
              <w:pStyle w:val="Header"/>
              <w:tabs>
                <w:tab w:val="clear" w:pos="4320"/>
                <w:tab w:val="clear" w:pos="8640"/>
              </w:tabs>
              <w:rPr>
                <w:rFonts w:ascii="Consolas" w:hAnsi="Consolas"/>
                <w:color w:val="000000"/>
                <w:sz w:val="23"/>
                <w:szCs w:val="23"/>
                <w:shd w:val="clear" w:color="auto" w:fill="FFFFFF"/>
              </w:rPr>
            </w:pPr>
          </w:p>
          <w:p w14:paraId="31F2C39F" w14:textId="77777777" w:rsidR="0020755B" w:rsidRDefault="0020755B" w:rsidP="00F31732">
            <w:pPr>
              <w:pStyle w:val="Header"/>
              <w:tabs>
                <w:tab w:val="clear" w:pos="4320"/>
                <w:tab w:val="clear" w:pos="8640"/>
              </w:tabs>
              <w:rPr>
                <w:rFonts w:ascii="Consolas" w:hAnsi="Consolas"/>
                <w:color w:val="000000"/>
                <w:sz w:val="23"/>
                <w:szCs w:val="23"/>
                <w:shd w:val="clear" w:color="auto" w:fill="FFFFFF"/>
              </w:rPr>
            </w:pPr>
          </w:p>
          <w:p w14:paraId="57F336E6" w14:textId="77777777" w:rsidR="0020755B" w:rsidRDefault="0020755B" w:rsidP="00F31732">
            <w:pPr>
              <w:pStyle w:val="Header"/>
              <w:tabs>
                <w:tab w:val="clear" w:pos="4320"/>
                <w:tab w:val="clear" w:pos="8640"/>
              </w:tabs>
              <w:rPr>
                <w:rFonts w:ascii="Consolas" w:hAnsi="Consolas"/>
                <w:color w:val="000000"/>
                <w:sz w:val="23"/>
                <w:szCs w:val="23"/>
                <w:shd w:val="clear" w:color="auto" w:fill="FFFFFF"/>
              </w:rPr>
            </w:pPr>
          </w:p>
          <w:p w14:paraId="6C5BB6DD" w14:textId="1F64B48A" w:rsidR="0020755B" w:rsidRDefault="0020755B" w:rsidP="00F31732">
            <w:pPr>
              <w:pStyle w:val="Header"/>
              <w:tabs>
                <w:tab w:val="clear" w:pos="4320"/>
                <w:tab w:val="clear" w:pos="8640"/>
              </w:tabs>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Type(</w:t>
            </w:r>
            <w:proofErr w:type="gramEnd"/>
            <w:r>
              <w:rPr>
                <w:rFonts w:ascii="Consolas" w:hAnsi="Consolas"/>
                <w:color w:val="000000"/>
                <w:sz w:val="23"/>
                <w:szCs w:val="23"/>
                <w:shd w:val="clear" w:color="auto" w:fill="FFFFFF"/>
              </w:rPr>
              <w:t>): Dictionaries are defined as objects with the data type of ‘</w:t>
            </w:r>
            <w:proofErr w:type="spellStart"/>
            <w:r>
              <w:rPr>
                <w:rFonts w:ascii="Consolas" w:hAnsi="Consolas"/>
                <w:color w:val="000000"/>
                <w:sz w:val="23"/>
                <w:szCs w:val="23"/>
                <w:shd w:val="clear" w:color="auto" w:fill="FFFFFF"/>
              </w:rPr>
              <w:t>dict</w:t>
            </w:r>
            <w:proofErr w:type="spellEnd"/>
            <w:r>
              <w:rPr>
                <w:rFonts w:ascii="Consolas" w:hAnsi="Consolas"/>
                <w:color w:val="000000"/>
                <w:sz w:val="23"/>
                <w:szCs w:val="23"/>
                <w:shd w:val="clear" w:color="auto" w:fill="FFFFFF"/>
              </w:rPr>
              <w:t>’.</w:t>
            </w:r>
          </w:p>
          <w:p w14:paraId="3A70EBDD" w14:textId="77777777" w:rsidR="0020755B" w:rsidRDefault="0020755B" w:rsidP="00F31732">
            <w:pPr>
              <w:pStyle w:val="Header"/>
              <w:tabs>
                <w:tab w:val="clear" w:pos="4320"/>
                <w:tab w:val="clear" w:pos="8640"/>
              </w:tabs>
              <w:rPr>
                <w:rFonts w:ascii="Arial" w:hAnsi="Arial" w:cs="Arial"/>
              </w:rPr>
            </w:pPr>
          </w:p>
          <w:p w14:paraId="62323E81" w14:textId="77777777" w:rsidR="0020755B" w:rsidRDefault="0020755B" w:rsidP="00F31732">
            <w:pPr>
              <w:pStyle w:val="Header"/>
              <w:tabs>
                <w:tab w:val="clear" w:pos="4320"/>
                <w:tab w:val="clear" w:pos="8640"/>
              </w:tabs>
              <w:rPr>
                <w:rFonts w:ascii="Arial" w:hAnsi="Arial" w:cs="Arial"/>
              </w:rPr>
            </w:pPr>
          </w:p>
          <w:p w14:paraId="30B9E57E" w14:textId="78147B57" w:rsidR="0020755B" w:rsidRDefault="0020755B" w:rsidP="00F31732">
            <w:pPr>
              <w:pStyle w:val="Header"/>
              <w:tabs>
                <w:tab w:val="clear" w:pos="4320"/>
                <w:tab w:val="clear" w:pos="8640"/>
              </w:tabs>
              <w:rPr>
                <w:rFonts w:ascii="Arial" w:hAnsi="Arial" w:cs="Arial"/>
              </w:rPr>
            </w:pPr>
            <w:r>
              <w:rPr>
                <w:rFonts w:ascii="Arial" w:hAnsi="Arial" w:cs="Arial"/>
              </w:rPr>
              <w:t>Dictionary Constructor:</w:t>
            </w:r>
          </w:p>
          <w:p w14:paraId="7B98BD6D" w14:textId="77777777" w:rsidR="0020755B" w:rsidRDefault="0020755B" w:rsidP="00F31732">
            <w:pPr>
              <w:pStyle w:val="Header"/>
              <w:tabs>
                <w:tab w:val="clear" w:pos="4320"/>
                <w:tab w:val="clear" w:pos="8640"/>
              </w:tabs>
              <w:rPr>
                <w:rFonts w:ascii="Arial" w:hAnsi="Arial" w:cs="Arial"/>
              </w:rPr>
            </w:pPr>
          </w:p>
          <w:p w14:paraId="220EE2FA" w14:textId="77537F74" w:rsidR="0020755B" w:rsidRDefault="0020755B" w:rsidP="00F31732">
            <w:pPr>
              <w:pStyle w:val="Header"/>
              <w:tabs>
                <w:tab w:val="clear" w:pos="4320"/>
                <w:tab w:val="clear" w:pos="8640"/>
              </w:tabs>
              <w:rPr>
                <w:rFonts w:ascii="Arial" w:hAnsi="Arial" w:cs="Arial"/>
              </w:rPr>
            </w:pPr>
            <w:r>
              <w:rPr>
                <w:rFonts w:ascii="Arial" w:hAnsi="Arial" w:cs="Arial"/>
              </w:rPr>
              <w:t xml:space="preserve">This is also </w:t>
            </w:r>
            <w:r w:rsidR="00D051C9">
              <w:rPr>
                <w:rFonts w:ascii="Arial" w:hAnsi="Arial" w:cs="Arial"/>
              </w:rPr>
              <w:t>used</w:t>
            </w:r>
            <w:r>
              <w:rPr>
                <w:rFonts w:ascii="Arial" w:hAnsi="Arial" w:cs="Arial"/>
              </w:rPr>
              <w:t xml:space="preserve"> to create a dictionary:</w:t>
            </w:r>
          </w:p>
          <w:p w14:paraId="67E2F6AB" w14:textId="77777777" w:rsidR="0020755B" w:rsidRDefault="0020755B" w:rsidP="00F31732">
            <w:pPr>
              <w:pStyle w:val="Header"/>
              <w:tabs>
                <w:tab w:val="clear" w:pos="4320"/>
                <w:tab w:val="clear" w:pos="8640"/>
              </w:tabs>
              <w:rPr>
                <w:rFonts w:ascii="Arial" w:hAnsi="Arial" w:cs="Arial"/>
              </w:rPr>
            </w:pPr>
          </w:p>
          <w:p w14:paraId="5DA1741C" w14:textId="4B8A2AD9" w:rsidR="0020755B" w:rsidRDefault="00D051C9" w:rsidP="00F31732">
            <w:pPr>
              <w:pStyle w:val="Header"/>
              <w:tabs>
                <w:tab w:val="clear" w:pos="4320"/>
                <w:tab w:val="clear" w:pos="8640"/>
              </w:tabs>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thisdict</w:t>
            </w:r>
            <w:proofErr w:type="spellEnd"/>
            <w:r>
              <w:rPr>
                <w:rFonts w:ascii="Consolas" w:hAnsi="Consolas"/>
                <w:color w:val="000000"/>
                <w:sz w:val="23"/>
                <w:szCs w:val="23"/>
                <w:shd w:val="clear" w:color="auto" w:fill="FFFFFF"/>
              </w:rPr>
              <w:t xml:space="preserve"> = </w:t>
            </w:r>
            <w:proofErr w:type="spellStart"/>
            <w:proofErr w:type="gramStart"/>
            <w:r>
              <w:rPr>
                <w:rStyle w:val="pythonkeywordcolor"/>
                <w:rFonts w:ascii="Consolas" w:hAnsi="Consolas"/>
                <w:color w:val="0000CD"/>
                <w:sz w:val="23"/>
                <w:szCs w:val="23"/>
                <w:shd w:val="clear" w:color="auto" w:fill="FFFFFF"/>
              </w:rPr>
              <w:t>dict</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name =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age =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 country = </w:t>
            </w:r>
            <w:r>
              <w:rPr>
                <w:rStyle w:val="python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thisdict</w:t>
            </w:r>
            <w:proofErr w:type="spellEnd"/>
            <w:r>
              <w:rPr>
                <w:rFonts w:ascii="Consolas" w:hAnsi="Consolas"/>
                <w:color w:val="000000"/>
                <w:sz w:val="23"/>
                <w:szCs w:val="23"/>
                <w:shd w:val="clear" w:color="auto" w:fill="FFFFFF"/>
              </w:rPr>
              <w:t>)</w:t>
            </w:r>
          </w:p>
          <w:p w14:paraId="4450A759" w14:textId="77777777" w:rsidR="00D051C9" w:rsidRDefault="00D051C9" w:rsidP="00F31732">
            <w:pPr>
              <w:pStyle w:val="Header"/>
              <w:tabs>
                <w:tab w:val="clear" w:pos="4320"/>
                <w:tab w:val="clear" w:pos="8640"/>
              </w:tabs>
              <w:rPr>
                <w:rFonts w:ascii="Consolas" w:hAnsi="Consolas"/>
                <w:color w:val="000000"/>
                <w:sz w:val="23"/>
                <w:szCs w:val="23"/>
                <w:shd w:val="clear" w:color="auto" w:fill="FFFFFF"/>
              </w:rPr>
            </w:pPr>
          </w:p>
          <w:p w14:paraId="1D3B4555" w14:textId="77777777" w:rsidR="00D051C9" w:rsidRDefault="00D051C9" w:rsidP="00F31732">
            <w:pPr>
              <w:pStyle w:val="Header"/>
              <w:tabs>
                <w:tab w:val="clear" w:pos="4320"/>
                <w:tab w:val="clear" w:pos="8640"/>
              </w:tabs>
              <w:rPr>
                <w:rFonts w:ascii="Arial" w:hAnsi="Arial" w:cs="Arial"/>
              </w:rPr>
            </w:pPr>
          </w:p>
          <w:p w14:paraId="6D23A9F4" w14:textId="7F1265F7" w:rsidR="00060281" w:rsidRDefault="00D051C9" w:rsidP="00F31732">
            <w:pPr>
              <w:pStyle w:val="Header"/>
              <w:tabs>
                <w:tab w:val="clear" w:pos="4320"/>
                <w:tab w:val="clear" w:pos="8640"/>
              </w:tabs>
              <w:rPr>
                <w:rFonts w:ascii="Arial" w:hAnsi="Arial" w:cs="Arial"/>
              </w:rPr>
            </w:pPr>
            <w:r>
              <w:rPr>
                <w:rFonts w:ascii="Arial" w:hAnsi="Arial" w:cs="Arial"/>
              </w:rPr>
              <w:t>Python Collections (Arrays)</w:t>
            </w:r>
          </w:p>
          <w:p w14:paraId="1D124F1C" w14:textId="77777777" w:rsidR="00D051C9" w:rsidRDefault="00D051C9" w:rsidP="00F31732">
            <w:pPr>
              <w:pStyle w:val="Header"/>
              <w:tabs>
                <w:tab w:val="clear" w:pos="4320"/>
                <w:tab w:val="clear" w:pos="8640"/>
              </w:tabs>
              <w:rPr>
                <w:rFonts w:ascii="Arial" w:hAnsi="Arial" w:cs="Arial"/>
              </w:rPr>
            </w:pPr>
          </w:p>
          <w:p w14:paraId="3C7B18A6" w14:textId="5D359803" w:rsidR="00D051C9" w:rsidRDefault="00B91549" w:rsidP="00F31732">
            <w:pPr>
              <w:pStyle w:val="Header"/>
              <w:tabs>
                <w:tab w:val="clear" w:pos="4320"/>
                <w:tab w:val="clear" w:pos="8640"/>
              </w:tabs>
              <w:rPr>
                <w:rFonts w:ascii="Arial" w:hAnsi="Arial" w:cs="Arial"/>
              </w:rPr>
            </w:pPr>
            <w:r>
              <w:rPr>
                <w:rFonts w:ascii="Arial" w:hAnsi="Arial" w:cs="Arial"/>
              </w:rPr>
              <w:t xml:space="preserve">There are four collection data types in the Python programming language: </w:t>
            </w:r>
          </w:p>
          <w:p w14:paraId="121D7EAD" w14:textId="77777777" w:rsidR="00B91549" w:rsidRDefault="00B91549" w:rsidP="00F31732">
            <w:pPr>
              <w:pStyle w:val="Header"/>
              <w:tabs>
                <w:tab w:val="clear" w:pos="4320"/>
                <w:tab w:val="clear" w:pos="8640"/>
              </w:tabs>
              <w:rPr>
                <w:rFonts w:ascii="Arial" w:hAnsi="Arial" w:cs="Arial"/>
              </w:rPr>
            </w:pPr>
          </w:p>
          <w:p w14:paraId="37DDEF7E" w14:textId="54948064" w:rsidR="00B91549" w:rsidRDefault="00B91549" w:rsidP="00B91549">
            <w:pPr>
              <w:pStyle w:val="Header"/>
              <w:numPr>
                <w:ilvl w:val="0"/>
                <w:numId w:val="13"/>
              </w:numPr>
              <w:tabs>
                <w:tab w:val="clear" w:pos="4320"/>
                <w:tab w:val="clear" w:pos="8640"/>
              </w:tabs>
              <w:rPr>
                <w:rFonts w:ascii="Arial" w:hAnsi="Arial" w:cs="Arial"/>
              </w:rPr>
            </w:pPr>
            <w:r>
              <w:rPr>
                <w:rFonts w:ascii="Arial" w:hAnsi="Arial" w:cs="Arial"/>
              </w:rPr>
              <w:t xml:space="preserve">List </w:t>
            </w:r>
          </w:p>
          <w:p w14:paraId="21E9D756" w14:textId="0F493906" w:rsidR="00B91549" w:rsidRDefault="00B91549" w:rsidP="00B91549">
            <w:pPr>
              <w:pStyle w:val="Header"/>
              <w:numPr>
                <w:ilvl w:val="0"/>
                <w:numId w:val="13"/>
              </w:numPr>
              <w:tabs>
                <w:tab w:val="clear" w:pos="4320"/>
                <w:tab w:val="clear" w:pos="8640"/>
              </w:tabs>
              <w:rPr>
                <w:rFonts w:ascii="Arial" w:hAnsi="Arial" w:cs="Arial"/>
              </w:rPr>
            </w:pPr>
            <w:r>
              <w:rPr>
                <w:rFonts w:ascii="Arial" w:hAnsi="Arial" w:cs="Arial"/>
              </w:rPr>
              <w:t>Tuple</w:t>
            </w:r>
          </w:p>
          <w:p w14:paraId="6DA75BE6" w14:textId="729AFFE5" w:rsidR="00B91549" w:rsidRDefault="00B91549" w:rsidP="00B91549">
            <w:pPr>
              <w:pStyle w:val="Header"/>
              <w:numPr>
                <w:ilvl w:val="0"/>
                <w:numId w:val="13"/>
              </w:numPr>
              <w:tabs>
                <w:tab w:val="clear" w:pos="4320"/>
                <w:tab w:val="clear" w:pos="8640"/>
              </w:tabs>
              <w:rPr>
                <w:rFonts w:ascii="Arial" w:hAnsi="Arial" w:cs="Arial"/>
              </w:rPr>
            </w:pPr>
            <w:r>
              <w:rPr>
                <w:rFonts w:ascii="Arial" w:hAnsi="Arial" w:cs="Arial"/>
              </w:rPr>
              <w:t>Set</w:t>
            </w:r>
          </w:p>
          <w:p w14:paraId="6471E5D5" w14:textId="13838978" w:rsidR="00B91549" w:rsidRDefault="00B91549" w:rsidP="00B91549">
            <w:pPr>
              <w:pStyle w:val="Header"/>
              <w:numPr>
                <w:ilvl w:val="0"/>
                <w:numId w:val="13"/>
              </w:numPr>
              <w:tabs>
                <w:tab w:val="clear" w:pos="4320"/>
                <w:tab w:val="clear" w:pos="8640"/>
              </w:tabs>
              <w:rPr>
                <w:rFonts w:ascii="Arial" w:hAnsi="Arial" w:cs="Arial"/>
              </w:rPr>
            </w:pPr>
            <w:r>
              <w:rPr>
                <w:rFonts w:ascii="Arial" w:hAnsi="Arial" w:cs="Arial"/>
              </w:rPr>
              <w:t>Dictionary</w:t>
            </w:r>
          </w:p>
          <w:p w14:paraId="2A8911F8" w14:textId="77777777" w:rsidR="00B91549" w:rsidRDefault="00B91549" w:rsidP="00B91549">
            <w:pPr>
              <w:pStyle w:val="Header"/>
              <w:tabs>
                <w:tab w:val="clear" w:pos="4320"/>
                <w:tab w:val="clear" w:pos="8640"/>
              </w:tabs>
              <w:rPr>
                <w:rFonts w:ascii="Arial" w:hAnsi="Arial" w:cs="Arial"/>
              </w:rPr>
            </w:pPr>
          </w:p>
          <w:p w14:paraId="2C2A72D4" w14:textId="77777777" w:rsidR="00B91549" w:rsidRDefault="00B91549" w:rsidP="00B91549">
            <w:pPr>
              <w:pStyle w:val="Header"/>
              <w:tabs>
                <w:tab w:val="clear" w:pos="4320"/>
                <w:tab w:val="clear" w:pos="8640"/>
              </w:tabs>
              <w:rPr>
                <w:rFonts w:ascii="Arial" w:hAnsi="Arial" w:cs="Arial"/>
              </w:rPr>
            </w:pPr>
          </w:p>
          <w:p w14:paraId="2A6E9594" w14:textId="72DF64F5" w:rsidR="00B91549" w:rsidRDefault="00743C19" w:rsidP="00B91549">
            <w:pPr>
              <w:pStyle w:val="Header"/>
              <w:tabs>
                <w:tab w:val="clear" w:pos="4320"/>
                <w:tab w:val="clear" w:pos="8640"/>
              </w:tabs>
              <w:rPr>
                <w:rFonts w:ascii="Arial" w:hAnsi="Arial" w:cs="Arial"/>
              </w:rPr>
            </w:pPr>
            <w:r>
              <w:rPr>
                <w:rFonts w:ascii="Arial" w:hAnsi="Arial" w:cs="Arial"/>
              </w:rPr>
              <w:t>This is a process in programming that involves the conversion of data of one type to another, e.g. converting int data to str.</w:t>
            </w:r>
          </w:p>
          <w:p w14:paraId="157C998A" w14:textId="77777777" w:rsidR="00743C19" w:rsidRDefault="00743C19" w:rsidP="00B91549">
            <w:pPr>
              <w:pStyle w:val="Header"/>
              <w:tabs>
                <w:tab w:val="clear" w:pos="4320"/>
                <w:tab w:val="clear" w:pos="8640"/>
              </w:tabs>
              <w:rPr>
                <w:rFonts w:ascii="Arial" w:hAnsi="Arial" w:cs="Arial"/>
              </w:rPr>
            </w:pPr>
          </w:p>
          <w:p w14:paraId="719B207E" w14:textId="472DE427" w:rsidR="00743C19" w:rsidRDefault="00743C19" w:rsidP="00B91549">
            <w:pPr>
              <w:pStyle w:val="Header"/>
              <w:tabs>
                <w:tab w:val="clear" w:pos="4320"/>
                <w:tab w:val="clear" w:pos="8640"/>
              </w:tabs>
              <w:rPr>
                <w:rFonts w:ascii="Arial" w:hAnsi="Arial" w:cs="Arial"/>
              </w:rPr>
            </w:pPr>
            <w:r>
              <w:rPr>
                <w:rFonts w:ascii="Arial" w:hAnsi="Arial" w:cs="Arial"/>
              </w:rPr>
              <w:t xml:space="preserve">They two types in Python: </w:t>
            </w:r>
          </w:p>
          <w:p w14:paraId="18ED3D66" w14:textId="77777777" w:rsidR="00743C19" w:rsidRDefault="00743C19" w:rsidP="00B91549">
            <w:pPr>
              <w:pStyle w:val="Header"/>
              <w:tabs>
                <w:tab w:val="clear" w:pos="4320"/>
                <w:tab w:val="clear" w:pos="8640"/>
              </w:tabs>
              <w:rPr>
                <w:rFonts w:ascii="Arial" w:hAnsi="Arial" w:cs="Arial"/>
              </w:rPr>
            </w:pPr>
          </w:p>
          <w:p w14:paraId="5A09C129" w14:textId="29441C80" w:rsidR="00743C19" w:rsidRDefault="00743C19" w:rsidP="00743C19">
            <w:pPr>
              <w:pStyle w:val="Header"/>
              <w:numPr>
                <w:ilvl w:val="0"/>
                <w:numId w:val="14"/>
              </w:numPr>
              <w:tabs>
                <w:tab w:val="clear" w:pos="4320"/>
                <w:tab w:val="clear" w:pos="8640"/>
              </w:tabs>
              <w:rPr>
                <w:rFonts w:ascii="Arial" w:hAnsi="Arial" w:cs="Arial"/>
              </w:rPr>
            </w:pPr>
            <w:r>
              <w:rPr>
                <w:rFonts w:ascii="Arial" w:hAnsi="Arial" w:cs="Arial"/>
              </w:rPr>
              <w:t>Implicit Conversion – automatic type conversion.</w:t>
            </w:r>
          </w:p>
          <w:p w14:paraId="45D9EFE7" w14:textId="145079FF" w:rsidR="00743C19" w:rsidRDefault="00743C19" w:rsidP="00743C19">
            <w:pPr>
              <w:pStyle w:val="Header"/>
              <w:numPr>
                <w:ilvl w:val="0"/>
                <w:numId w:val="14"/>
              </w:numPr>
              <w:tabs>
                <w:tab w:val="clear" w:pos="4320"/>
                <w:tab w:val="clear" w:pos="8640"/>
              </w:tabs>
              <w:rPr>
                <w:rFonts w:ascii="Arial" w:hAnsi="Arial" w:cs="Arial"/>
              </w:rPr>
            </w:pPr>
            <w:r>
              <w:rPr>
                <w:rFonts w:ascii="Arial" w:hAnsi="Arial" w:cs="Arial"/>
              </w:rPr>
              <w:t>Explicit Conversion – manual type conversion.</w:t>
            </w:r>
          </w:p>
          <w:p w14:paraId="30207E14" w14:textId="77777777" w:rsidR="00743C19" w:rsidRDefault="00743C19" w:rsidP="00743C19">
            <w:pPr>
              <w:pStyle w:val="Header"/>
              <w:tabs>
                <w:tab w:val="clear" w:pos="4320"/>
                <w:tab w:val="clear" w:pos="8640"/>
              </w:tabs>
              <w:rPr>
                <w:rFonts w:ascii="Arial" w:hAnsi="Arial" w:cs="Arial"/>
              </w:rPr>
            </w:pPr>
          </w:p>
          <w:p w14:paraId="0F3EC6C4" w14:textId="4F6E389B" w:rsidR="00743C19" w:rsidRDefault="00743C19" w:rsidP="00743C19">
            <w:pPr>
              <w:pStyle w:val="Header"/>
              <w:tabs>
                <w:tab w:val="clear" w:pos="4320"/>
                <w:tab w:val="clear" w:pos="8640"/>
              </w:tabs>
              <w:rPr>
                <w:rFonts w:ascii="Arial" w:hAnsi="Arial" w:cs="Arial"/>
              </w:rPr>
            </w:pPr>
            <w:r>
              <w:rPr>
                <w:rFonts w:ascii="Arial" w:hAnsi="Arial" w:cs="Arial"/>
              </w:rPr>
              <w:t>Implicit Type Conversion:</w:t>
            </w:r>
          </w:p>
          <w:p w14:paraId="588BCE04" w14:textId="77777777" w:rsidR="00743C19" w:rsidRDefault="00743C19" w:rsidP="00743C19">
            <w:pPr>
              <w:pStyle w:val="Header"/>
              <w:tabs>
                <w:tab w:val="clear" w:pos="4320"/>
                <w:tab w:val="clear" w:pos="8640"/>
              </w:tabs>
              <w:rPr>
                <w:rFonts w:ascii="Arial" w:hAnsi="Arial" w:cs="Arial"/>
              </w:rPr>
            </w:pPr>
          </w:p>
          <w:p w14:paraId="5FB353B7" w14:textId="586982FC" w:rsidR="00743C19" w:rsidRDefault="00E52614" w:rsidP="00743C19">
            <w:pPr>
              <w:pStyle w:val="Header"/>
              <w:tabs>
                <w:tab w:val="clear" w:pos="4320"/>
                <w:tab w:val="clear" w:pos="8640"/>
              </w:tabs>
              <w:rPr>
                <w:rFonts w:ascii="Arial" w:hAnsi="Arial" w:cs="Arial"/>
              </w:rPr>
            </w:pPr>
            <w:r>
              <w:rPr>
                <w:rFonts w:ascii="Arial" w:hAnsi="Arial" w:cs="Arial"/>
              </w:rPr>
              <w:t>In this situation Python promotes the conversion of the lower data type (integer) to the higher data type (float) to avoid data loss.</w:t>
            </w:r>
          </w:p>
          <w:p w14:paraId="4E589A3B" w14:textId="77777777" w:rsidR="00E52614" w:rsidRDefault="00E52614" w:rsidP="00743C19">
            <w:pPr>
              <w:pStyle w:val="Header"/>
              <w:tabs>
                <w:tab w:val="clear" w:pos="4320"/>
                <w:tab w:val="clear" w:pos="8640"/>
              </w:tabs>
              <w:rPr>
                <w:rFonts w:ascii="Arial" w:hAnsi="Arial" w:cs="Arial"/>
              </w:rPr>
            </w:pPr>
          </w:p>
          <w:p w14:paraId="7D8A25B6" w14:textId="5EEF2F24" w:rsidR="00E52614" w:rsidRDefault="00E52614" w:rsidP="00743C19">
            <w:pPr>
              <w:pStyle w:val="Header"/>
              <w:tabs>
                <w:tab w:val="clear" w:pos="4320"/>
                <w:tab w:val="clear" w:pos="8640"/>
              </w:tabs>
              <w:rPr>
                <w:rFonts w:ascii="Arial" w:hAnsi="Arial" w:cs="Arial"/>
              </w:rPr>
            </w:pPr>
            <w:r>
              <w:rPr>
                <w:rFonts w:ascii="Arial" w:hAnsi="Arial" w:cs="Arial"/>
              </w:rPr>
              <w:t xml:space="preserve">In the example below int addition operation would round the number up but since in this case it is to be added to a </w:t>
            </w:r>
            <w:proofErr w:type="gramStart"/>
            <w:r>
              <w:rPr>
                <w:rFonts w:ascii="Arial" w:hAnsi="Arial" w:cs="Arial"/>
              </w:rPr>
              <w:t>floating point</w:t>
            </w:r>
            <w:proofErr w:type="gramEnd"/>
            <w:r>
              <w:rPr>
                <w:rFonts w:ascii="Arial" w:hAnsi="Arial" w:cs="Arial"/>
              </w:rPr>
              <w:t xml:space="preserve"> number the int is converted to float to prevent data loss.</w:t>
            </w:r>
          </w:p>
          <w:p w14:paraId="592137E9" w14:textId="77777777" w:rsidR="00E52614" w:rsidRDefault="00E52614" w:rsidP="00743C19">
            <w:pPr>
              <w:pStyle w:val="Header"/>
              <w:tabs>
                <w:tab w:val="clear" w:pos="4320"/>
                <w:tab w:val="clear" w:pos="8640"/>
              </w:tabs>
              <w:rPr>
                <w:rFonts w:ascii="Arial" w:hAnsi="Arial" w:cs="Arial"/>
              </w:rPr>
            </w:pPr>
          </w:p>
          <w:p w14:paraId="63325EE8" w14:textId="77777777" w:rsidR="008415F0" w:rsidRDefault="008415F0" w:rsidP="008415F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lastRenderedPageBreak/>
              <w:t>integer_number</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123</w:t>
            </w:r>
          </w:p>
          <w:p w14:paraId="1E6FDC06" w14:textId="77777777" w:rsidR="008415F0" w:rsidRDefault="008415F0" w:rsidP="008415F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float_number</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1.23</w:t>
            </w:r>
          </w:p>
          <w:p w14:paraId="4458A1AE" w14:textId="77777777" w:rsidR="008415F0" w:rsidRDefault="008415F0" w:rsidP="008415F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73F5F57" w14:textId="77777777" w:rsidR="008415F0" w:rsidRDefault="008415F0" w:rsidP="008415F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new_number</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integer_number</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float_number</w:t>
            </w:r>
            <w:proofErr w:type="spellEnd"/>
          </w:p>
          <w:p w14:paraId="753938E3" w14:textId="77777777" w:rsidR="008415F0" w:rsidRDefault="008415F0" w:rsidP="008415F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F4843B8" w14:textId="77777777" w:rsidR="008415F0" w:rsidRDefault="008415F0" w:rsidP="008415F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display</w:t>
            </w:r>
            <w:proofErr w:type="gramEnd"/>
            <w:r>
              <w:rPr>
                <w:rStyle w:val="hljs-comment"/>
                <w:rFonts w:ascii="Inconsolata" w:hAnsi="Inconsolata"/>
                <w:color w:val="FFDDBE"/>
                <w:sz w:val="21"/>
                <w:szCs w:val="21"/>
                <w:bdr w:val="none" w:sz="0" w:space="0" w:color="auto" w:frame="1"/>
                <w:shd w:val="clear" w:color="auto" w:fill="383B40"/>
              </w:rPr>
              <w:t xml:space="preserve"> new value and resulting data type</w:t>
            </w:r>
          </w:p>
          <w:p w14:paraId="025AA903" w14:textId="77777777" w:rsidR="008415F0" w:rsidRDefault="008415F0" w:rsidP="008415F0">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"Value:</w:t>
            </w:r>
            <w:proofErr w:type="gramStart"/>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new</w:t>
            </w:r>
            <w:proofErr w:type="gramEnd"/>
            <w:r>
              <w:rPr>
                <w:rStyle w:val="HTMLCode"/>
                <w:rFonts w:ascii="Inconsolata" w:hAnsi="Inconsolata"/>
                <w:color w:val="D3D3D3"/>
                <w:sz w:val="21"/>
                <w:szCs w:val="21"/>
                <w:bdr w:val="none" w:sz="0" w:space="0" w:color="auto" w:frame="1"/>
                <w:shd w:val="clear" w:color="auto" w:fill="383B40"/>
              </w:rPr>
              <w:t>_number</w:t>
            </w:r>
            <w:proofErr w:type="spellEnd"/>
            <w:r>
              <w:rPr>
                <w:rStyle w:val="HTMLCode"/>
                <w:rFonts w:ascii="Inconsolata" w:hAnsi="Inconsolata"/>
                <w:color w:val="D3D3D3"/>
                <w:sz w:val="21"/>
                <w:szCs w:val="21"/>
                <w:bdr w:val="none" w:sz="0" w:space="0" w:color="auto" w:frame="1"/>
                <w:shd w:val="clear" w:color="auto" w:fill="383B40"/>
              </w:rPr>
              <w:t>)</w:t>
            </w:r>
          </w:p>
          <w:p w14:paraId="6B129049" w14:textId="77777777" w:rsidR="008415F0" w:rsidRDefault="008415F0" w:rsidP="008415F0">
            <w:pPr>
              <w:pStyle w:val="HTMLPreformatted"/>
              <w:shd w:val="clear" w:color="auto" w:fill="383B40"/>
              <w:spacing w:line="300" w:lineRule="atLeast"/>
              <w:rPr>
                <w:rFonts w:ascii="Inconsolata" w:hAnsi="Inconsolata"/>
                <w:color w:val="D5D5D5"/>
                <w:sz w:val="21"/>
                <w:szCs w:val="21"/>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 xml:space="preserve">"Data </w:t>
            </w:r>
            <w:proofErr w:type="spellStart"/>
            <w:r>
              <w:rPr>
                <w:rStyle w:val="hljs-string"/>
                <w:rFonts w:ascii="Inconsolata" w:hAnsi="Inconsolata"/>
                <w:color w:val="98C379"/>
                <w:sz w:val="21"/>
                <w:szCs w:val="21"/>
                <w:bdr w:val="none" w:sz="0" w:space="0" w:color="auto" w:frame="1"/>
                <w:shd w:val="clear" w:color="auto" w:fill="383B40"/>
              </w:rPr>
              <w:t>Type:"</w:t>
            </w:r>
            <w:r>
              <w:rPr>
                <w:rStyle w:val="HTMLCode"/>
                <w:rFonts w:ascii="Inconsolata" w:hAnsi="Inconsolata"/>
                <w:color w:val="D3D3D3"/>
                <w:sz w:val="21"/>
                <w:szCs w:val="21"/>
                <w:bdr w:val="none" w:sz="0" w:space="0" w:color="auto" w:frame="1"/>
                <w:shd w:val="clear" w:color="auto" w:fill="383B40"/>
              </w:rPr>
              <w:t>,type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new_number</w:t>
            </w:r>
            <w:proofErr w:type="spellEnd"/>
            <w:r>
              <w:rPr>
                <w:rStyle w:val="HTMLCode"/>
                <w:rFonts w:ascii="Inconsolata" w:hAnsi="Inconsolata"/>
                <w:color w:val="D3D3D3"/>
                <w:sz w:val="21"/>
                <w:szCs w:val="21"/>
                <w:bdr w:val="none" w:sz="0" w:space="0" w:color="auto" w:frame="1"/>
                <w:shd w:val="clear" w:color="auto" w:fill="383B40"/>
              </w:rPr>
              <w:t>))</w:t>
            </w:r>
          </w:p>
          <w:p w14:paraId="7BD2E806" w14:textId="77777777" w:rsidR="0046066F" w:rsidRDefault="0046066F" w:rsidP="0046066F">
            <w:pPr>
              <w:pStyle w:val="Header"/>
              <w:tabs>
                <w:tab w:val="clear" w:pos="4320"/>
                <w:tab w:val="clear" w:pos="8640"/>
              </w:tabs>
              <w:rPr>
                <w:rFonts w:ascii="Arial" w:hAnsi="Arial" w:cs="Arial"/>
              </w:rPr>
            </w:pPr>
          </w:p>
          <w:p w14:paraId="0354CC90" w14:textId="77777777" w:rsidR="0046066F" w:rsidRDefault="0046066F" w:rsidP="0046066F">
            <w:pPr>
              <w:pStyle w:val="Header"/>
              <w:tabs>
                <w:tab w:val="clear" w:pos="4320"/>
                <w:tab w:val="clear" w:pos="8640"/>
              </w:tabs>
              <w:rPr>
                <w:rFonts w:ascii="Arial" w:hAnsi="Arial" w:cs="Arial"/>
              </w:rPr>
            </w:pPr>
          </w:p>
          <w:p w14:paraId="781FBC27" w14:textId="1D49BF33" w:rsidR="0046066F" w:rsidRDefault="0046066F" w:rsidP="0046066F">
            <w:pPr>
              <w:pStyle w:val="Header"/>
              <w:tabs>
                <w:tab w:val="clear" w:pos="4320"/>
                <w:tab w:val="clear" w:pos="8640"/>
              </w:tabs>
              <w:rPr>
                <w:rFonts w:ascii="Arial" w:hAnsi="Arial" w:cs="Arial"/>
              </w:rPr>
            </w:pPr>
            <w:r>
              <w:rPr>
                <w:rFonts w:ascii="Arial" w:hAnsi="Arial" w:cs="Arial"/>
              </w:rPr>
              <w:t>output:</w:t>
            </w:r>
          </w:p>
          <w:p w14:paraId="6A8D0E76" w14:textId="77777777" w:rsidR="0046066F" w:rsidRDefault="0046066F" w:rsidP="0046066F">
            <w:pPr>
              <w:pStyle w:val="Header"/>
              <w:tabs>
                <w:tab w:val="clear" w:pos="4320"/>
                <w:tab w:val="clear" w:pos="8640"/>
              </w:tabs>
              <w:rPr>
                <w:rFonts w:ascii="Arial" w:hAnsi="Arial" w:cs="Arial"/>
              </w:rPr>
            </w:pPr>
          </w:p>
          <w:p w14:paraId="2002B7C7" w14:textId="77777777" w:rsidR="0046066F" w:rsidRDefault="0046066F" w:rsidP="0046066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Value: 124.23</w:t>
            </w:r>
          </w:p>
          <w:p w14:paraId="23511BE5" w14:textId="77777777" w:rsidR="0046066F" w:rsidRDefault="0046066F" w:rsidP="0046066F">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Data Type: &lt;class 'float'&gt;</w:t>
            </w:r>
          </w:p>
          <w:p w14:paraId="3ED83125" w14:textId="77777777" w:rsidR="0046066F" w:rsidRDefault="0046066F" w:rsidP="0046066F">
            <w:pPr>
              <w:pStyle w:val="Header"/>
              <w:tabs>
                <w:tab w:val="clear" w:pos="4320"/>
                <w:tab w:val="clear" w:pos="8640"/>
              </w:tabs>
              <w:rPr>
                <w:rFonts w:ascii="Arial" w:hAnsi="Arial" w:cs="Arial"/>
              </w:rPr>
            </w:pPr>
          </w:p>
          <w:p w14:paraId="7D1FBE1E" w14:textId="77777777" w:rsidR="00487C07" w:rsidRDefault="00487C07" w:rsidP="00F31732">
            <w:pPr>
              <w:pStyle w:val="Header"/>
              <w:tabs>
                <w:tab w:val="clear" w:pos="4320"/>
                <w:tab w:val="clear" w:pos="8640"/>
              </w:tabs>
              <w:rPr>
                <w:rFonts w:ascii="Arial" w:hAnsi="Arial" w:cs="Arial"/>
              </w:rPr>
            </w:pPr>
          </w:p>
          <w:p w14:paraId="7A658D56" w14:textId="03CAE1FD" w:rsidR="00487C07" w:rsidRDefault="008415F0" w:rsidP="00F31732">
            <w:pPr>
              <w:pStyle w:val="Header"/>
              <w:tabs>
                <w:tab w:val="clear" w:pos="4320"/>
                <w:tab w:val="clear" w:pos="8640"/>
              </w:tabs>
              <w:rPr>
                <w:rFonts w:ascii="Arial" w:hAnsi="Arial" w:cs="Arial"/>
              </w:rPr>
            </w:pPr>
            <w:r>
              <w:rPr>
                <w:rFonts w:ascii="Arial" w:hAnsi="Arial" w:cs="Arial"/>
              </w:rPr>
              <w:t xml:space="preserve">Note: Python always converts smaller data types to larger data </w:t>
            </w:r>
            <w:r w:rsidR="00712C4A">
              <w:rPr>
                <w:rFonts w:ascii="Arial" w:hAnsi="Arial" w:cs="Arial"/>
              </w:rPr>
              <w:t>types</w:t>
            </w:r>
            <w:r>
              <w:rPr>
                <w:rFonts w:ascii="Arial" w:hAnsi="Arial" w:cs="Arial"/>
              </w:rPr>
              <w:t xml:space="preserve"> to avoid the loss of data.</w:t>
            </w:r>
          </w:p>
          <w:p w14:paraId="24181DB6" w14:textId="77777777" w:rsidR="00F026E7" w:rsidRDefault="00F026E7" w:rsidP="00F31732">
            <w:pPr>
              <w:pStyle w:val="Header"/>
              <w:tabs>
                <w:tab w:val="clear" w:pos="4320"/>
                <w:tab w:val="clear" w:pos="8640"/>
              </w:tabs>
              <w:rPr>
                <w:rFonts w:ascii="Arial" w:hAnsi="Arial" w:cs="Arial"/>
              </w:rPr>
            </w:pPr>
          </w:p>
          <w:p w14:paraId="550CAEC6" w14:textId="61FA240E" w:rsidR="00FF204C" w:rsidRDefault="00FF204C" w:rsidP="00F31732">
            <w:pPr>
              <w:pStyle w:val="Header"/>
              <w:tabs>
                <w:tab w:val="clear" w:pos="4320"/>
                <w:tab w:val="clear" w:pos="8640"/>
              </w:tabs>
              <w:rPr>
                <w:rFonts w:ascii="Arial" w:hAnsi="Arial" w:cs="Arial"/>
              </w:rPr>
            </w:pPr>
            <w:r>
              <w:rPr>
                <w:rFonts w:ascii="Arial" w:hAnsi="Arial" w:cs="Arial"/>
              </w:rPr>
              <w:t>Note:</w:t>
            </w:r>
          </w:p>
          <w:p w14:paraId="22BD27A3" w14:textId="77777777" w:rsidR="00FF204C" w:rsidRDefault="00FF204C" w:rsidP="00F31732">
            <w:pPr>
              <w:pStyle w:val="Header"/>
              <w:tabs>
                <w:tab w:val="clear" w:pos="4320"/>
                <w:tab w:val="clear" w:pos="8640"/>
              </w:tabs>
              <w:rPr>
                <w:rFonts w:ascii="Arial" w:hAnsi="Arial" w:cs="Arial"/>
              </w:rPr>
            </w:pPr>
          </w:p>
          <w:p w14:paraId="7FE93483" w14:textId="1EB6DE76" w:rsidR="00FF204C" w:rsidRDefault="00FF204C" w:rsidP="00F31732">
            <w:pPr>
              <w:pStyle w:val="Header"/>
              <w:tabs>
                <w:tab w:val="clear" w:pos="4320"/>
                <w:tab w:val="clear" w:pos="8640"/>
              </w:tabs>
              <w:rPr>
                <w:rFonts w:ascii="Arial" w:hAnsi="Arial" w:cs="Arial"/>
              </w:rPr>
            </w:pPr>
            <w:r>
              <w:rPr>
                <w:rFonts w:ascii="Arial" w:hAnsi="Arial" w:cs="Arial"/>
              </w:rPr>
              <w:t xml:space="preserve">For the conversion of type str to int, we get </w:t>
            </w:r>
            <w:proofErr w:type="spellStart"/>
            <w:r>
              <w:rPr>
                <w:rFonts w:ascii="Arial" w:hAnsi="Arial" w:cs="Arial"/>
              </w:rPr>
              <w:t>TypeError</w:t>
            </w:r>
            <w:proofErr w:type="spellEnd"/>
            <w:r>
              <w:rPr>
                <w:rFonts w:ascii="Arial" w:hAnsi="Arial" w:cs="Arial"/>
              </w:rPr>
              <w:t xml:space="preserve"> as Python cannot use Implicit Conversion.</w:t>
            </w:r>
          </w:p>
          <w:p w14:paraId="3D99568F" w14:textId="77777777" w:rsidR="00FF204C" w:rsidRDefault="00FF204C" w:rsidP="00F31732">
            <w:pPr>
              <w:pStyle w:val="Header"/>
              <w:tabs>
                <w:tab w:val="clear" w:pos="4320"/>
                <w:tab w:val="clear" w:pos="8640"/>
              </w:tabs>
              <w:rPr>
                <w:rFonts w:ascii="Arial" w:hAnsi="Arial" w:cs="Arial"/>
              </w:rPr>
            </w:pPr>
          </w:p>
          <w:p w14:paraId="467EE569" w14:textId="77777777" w:rsidR="00FF204C" w:rsidRDefault="00FF204C" w:rsidP="00F31732">
            <w:pPr>
              <w:pStyle w:val="Header"/>
              <w:tabs>
                <w:tab w:val="clear" w:pos="4320"/>
                <w:tab w:val="clear" w:pos="8640"/>
              </w:tabs>
              <w:rPr>
                <w:rFonts w:ascii="Arial" w:hAnsi="Arial" w:cs="Arial"/>
              </w:rPr>
            </w:pPr>
          </w:p>
          <w:p w14:paraId="188A8A85" w14:textId="5E701CC1" w:rsidR="00FF204C" w:rsidRDefault="00FF204C" w:rsidP="00F31732">
            <w:pPr>
              <w:pStyle w:val="Header"/>
              <w:tabs>
                <w:tab w:val="clear" w:pos="4320"/>
                <w:tab w:val="clear" w:pos="8640"/>
              </w:tabs>
              <w:rPr>
                <w:rFonts w:ascii="Arial" w:hAnsi="Arial" w:cs="Arial"/>
              </w:rPr>
            </w:pPr>
            <w:r>
              <w:rPr>
                <w:rFonts w:ascii="Arial" w:hAnsi="Arial" w:cs="Arial"/>
              </w:rPr>
              <w:t>Explicit Type Conversion:</w:t>
            </w:r>
          </w:p>
          <w:p w14:paraId="7C8D00F4" w14:textId="77777777" w:rsidR="00FF204C" w:rsidRDefault="00FF204C" w:rsidP="00F31732">
            <w:pPr>
              <w:pStyle w:val="Header"/>
              <w:tabs>
                <w:tab w:val="clear" w:pos="4320"/>
                <w:tab w:val="clear" w:pos="8640"/>
              </w:tabs>
              <w:rPr>
                <w:rFonts w:ascii="Arial" w:hAnsi="Arial" w:cs="Arial"/>
              </w:rPr>
            </w:pPr>
          </w:p>
          <w:p w14:paraId="23E3BAEC" w14:textId="49B2FA6F" w:rsidR="00FF204C" w:rsidRDefault="00FF204C" w:rsidP="00F31732">
            <w:pPr>
              <w:pStyle w:val="Header"/>
              <w:tabs>
                <w:tab w:val="clear" w:pos="4320"/>
                <w:tab w:val="clear" w:pos="8640"/>
              </w:tabs>
              <w:rPr>
                <w:rFonts w:ascii="Arial" w:hAnsi="Arial" w:cs="Arial"/>
              </w:rPr>
            </w:pPr>
            <w:r>
              <w:rPr>
                <w:rFonts w:ascii="Arial" w:hAnsi="Arial" w:cs="Arial"/>
              </w:rPr>
              <w:t xml:space="preserve">Here, users convert the data type of an object to the required data type using built-in functions like </w:t>
            </w:r>
            <w:proofErr w:type="gramStart"/>
            <w:r>
              <w:rPr>
                <w:rFonts w:ascii="Arial" w:hAnsi="Arial" w:cs="Arial"/>
              </w:rPr>
              <w:t>int(</w:t>
            </w:r>
            <w:proofErr w:type="gramEnd"/>
            <w:r>
              <w:rPr>
                <w:rFonts w:ascii="Arial" w:hAnsi="Arial" w:cs="Arial"/>
              </w:rPr>
              <w:t>), float(), str(), etc., as the case may be. This type of conversion is also called typecasting because the user casts (changes) the data type of the objects.</w:t>
            </w:r>
          </w:p>
          <w:p w14:paraId="7EFECAD3" w14:textId="53F261D1" w:rsidR="006F132A" w:rsidRDefault="006F132A">
            <w:pPr>
              <w:pStyle w:val="Header"/>
              <w:tabs>
                <w:tab w:val="clear" w:pos="4320"/>
                <w:tab w:val="clear" w:pos="8640"/>
              </w:tabs>
              <w:rPr>
                <w:rFonts w:ascii="Arial" w:hAnsi="Arial" w:cs="Arial"/>
              </w:rPr>
            </w:pPr>
          </w:p>
        </w:tc>
      </w:tr>
      <w:tr w:rsidR="003979B7" w:rsidRPr="00593EE3" w14:paraId="227B165E" w14:textId="77777777" w:rsidTr="009A0041">
        <w:trPr>
          <w:trHeight w:val="60"/>
        </w:trPr>
        <w:tc>
          <w:tcPr>
            <w:tcW w:w="2940" w:type="dxa"/>
            <w:tcBorders>
              <w:top w:val="nil"/>
              <w:bottom w:val="single" w:sz="4" w:space="0" w:color="auto"/>
            </w:tcBorders>
          </w:tcPr>
          <w:p w14:paraId="53E67AD9" w14:textId="77777777" w:rsidR="003979B7" w:rsidRDefault="003979B7">
            <w:pPr>
              <w:rPr>
                <w:rFonts w:ascii="Arial" w:hAnsi="Arial" w:cs="Arial"/>
              </w:rPr>
            </w:pPr>
          </w:p>
          <w:p w14:paraId="43BA7260" w14:textId="77777777" w:rsidR="008C3F35" w:rsidRDefault="008C3F35">
            <w:pPr>
              <w:rPr>
                <w:rFonts w:ascii="Arial" w:hAnsi="Arial" w:cs="Arial"/>
              </w:rPr>
            </w:pPr>
          </w:p>
          <w:p w14:paraId="5D7D4EF1" w14:textId="77777777" w:rsidR="008C3F35" w:rsidRDefault="008C3F35">
            <w:pPr>
              <w:rPr>
                <w:rFonts w:ascii="Arial" w:hAnsi="Arial" w:cs="Arial"/>
              </w:rPr>
            </w:pPr>
          </w:p>
          <w:p w14:paraId="5BDE2EA1" w14:textId="77777777" w:rsidR="008C3F35" w:rsidRDefault="008C3F35">
            <w:pPr>
              <w:rPr>
                <w:rFonts w:ascii="Arial" w:hAnsi="Arial" w:cs="Arial"/>
              </w:rPr>
            </w:pPr>
          </w:p>
          <w:p w14:paraId="71EC6296" w14:textId="77777777" w:rsidR="008C3F35" w:rsidRDefault="008C3F35">
            <w:pPr>
              <w:rPr>
                <w:rFonts w:ascii="Arial" w:hAnsi="Arial" w:cs="Arial"/>
              </w:rPr>
            </w:pPr>
          </w:p>
          <w:p w14:paraId="50647F0C" w14:textId="77777777" w:rsidR="008C3F35" w:rsidRDefault="008C3F35">
            <w:pPr>
              <w:rPr>
                <w:rFonts w:ascii="Arial" w:hAnsi="Arial" w:cs="Arial"/>
              </w:rPr>
            </w:pPr>
          </w:p>
          <w:p w14:paraId="2FE0423E" w14:textId="77777777" w:rsidR="008C3F35" w:rsidRDefault="008C3F35">
            <w:pPr>
              <w:rPr>
                <w:rFonts w:ascii="Arial" w:hAnsi="Arial" w:cs="Arial"/>
              </w:rPr>
            </w:pPr>
          </w:p>
          <w:p w14:paraId="1D0478BC" w14:textId="77777777" w:rsidR="008C3F35" w:rsidRDefault="008C3F35">
            <w:pPr>
              <w:rPr>
                <w:rFonts w:ascii="Arial" w:hAnsi="Arial" w:cs="Arial"/>
              </w:rPr>
            </w:pPr>
          </w:p>
          <w:p w14:paraId="26BC1E2A" w14:textId="77777777" w:rsidR="008C3F35" w:rsidRDefault="008C3F35">
            <w:pPr>
              <w:rPr>
                <w:rFonts w:ascii="Arial" w:hAnsi="Arial" w:cs="Arial"/>
              </w:rPr>
            </w:pPr>
          </w:p>
          <w:p w14:paraId="741AC9BF" w14:textId="77777777" w:rsidR="008C3F35" w:rsidRDefault="008C3F35">
            <w:pPr>
              <w:rPr>
                <w:rFonts w:ascii="Arial" w:hAnsi="Arial" w:cs="Arial"/>
              </w:rPr>
            </w:pPr>
          </w:p>
          <w:p w14:paraId="0ADF0256" w14:textId="77777777" w:rsidR="008C3F35" w:rsidRDefault="008C3F35">
            <w:pPr>
              <w:rPr>
                <w:rFonts w:ascii="Arial" w:hAnsi="Arial" w:cs="Arial"/>
              </w:rPr>
            </w:pPr>
          </w:p>
          <w:p w14:paraId="6BC60EF4" w14:textId="77777777" w:rsidR="008C3F35" w:rsidRDefault="008C3F35">
            <w:pPr>
              <w:rPr>
                <w:rFonts w:ascii="Arial" w:hAnsi="Arial" w:cs="Arial"/>
              </w:rPr>
            </w:pPr>
          </w:p>
          <w:p w14:paraId="1CC507EA" w14:textId="77777777" w:rsidR="008C3F35" w:rsidRDefault="008C3F35">
            <w:pPr>
              <w:rPr>
                <w:rFonts w:ascii="Arial" w:hAnsi="Arial" w:cs="Arial"/>
              </w:rPr>
            </w:pPr>
          </w:p>
          <w:p w14:paraId="5C600C53" w14:textId="77777777" w:rsidR="008C3F35" w:rsidRDefault="008C3F35">
            <w:pPr>
              <w:rPr>
                <w:rFonts w:ascii="Arial" w:hAnsi="Arial" w:cs="Arial"/>
              </w:rPr>
            </w:pPr>
          </w:p>
          <w:p w14:paraId="1A1EA032" w14:textId="77777777" w:rsidR="008C3F35" w:rsidRDefault="008C3F35">
            <w:pPr>
              <w:rPr>
                <w:rFonts w:ascii="Arial" w:hAnsi="Arial" w:cs="Arial"/>
              </w:rPr>
            </w:pPr>
          </w:p>
          <w:p w14:paraId="714E36D5" w14:textId="77777777" w:rsidR="008C3F35" w:rsidRDefault="008C3F35">
            <w:pPr>
              <w:rPr>
                <w:rFonts w:ascii="Arial" w:hAnsi="Arial" w:cs="Arial"/>
              </w:rPr>
            </w:pPr>
          </w:p>
          <w:p w14:paraId="1F195EDE" w14:textId="77777777" w:rsidR="008C3F35" w:rsidRDefault="008C3F35">
            <w:pPr>
              <w:rPr>
                <w:rFonts w:ascii="Arial" w:hAnsi="Arial" w:cs="Arial"/>
              </w:rPr>
            </w:pPr>
          </w:p>
          <w:p w14:paraId="16EDCBE4" w14:textId="77777777" w:rsidR="008C3F35" w:rsidRDefault="008C3F35">
            <w:pPr>
              <w:rPr>
                <w:rFonts w:ascii="Arial" w:hAnsi="Arial" w:cs="Arial"/>
              </w:rPr>
            </w:pPr>
          </w:p>
          <w:p w14:paraId="77C886EC" w14:textId="77777777" w:rsidR="008C3F35" w:rsidRDefault="008C3F35">
            <w:pPr>
              <w:rPr>
                <w:rFonts w:ascii="Arial" w:hAnsi="Arial" w:cs="Arial"/>
              </w:rPr>
            </w:pPr>
          </w:p>
          <w:p w14:paraId="3B09A6B2" w14:textId="77777777" w:rsidR="008C3F35" w:rsidRDefault="008C3F35">
            <w:pPr>
              <w:rPr>
                <w:rFonts w:ascii="Arial" w:hAnsi="Arial" w:cs="Arial"/>
              </w:rPr>
            </w:pPr>
          </w:p>
          <w:p w14:paraId="2AA0C91D" w14:textId="77777777" w:rsidR="008C3F35" w:rsidRDefault="008C3F35">
            <w:pPr>
              <w:rPr>
                <w:rFonts w:ascii="Arial" w:hAnsi="Arial" w:cs="Arial"/>
              </w:rPr>
            </w:pPr>
          </w:p>
          <w:p w14:paraId="204F7C39" w14:textId="77777777" w:rsidR="008C3F35" w:rsidRDefault="008C3F35">
            <w:pPr>
              <w:rPr>
                <w:rFonts w:ascii="Arial" w:hAnsi="Arial" w:cs="Arial"/>
              </w:rPr>
            </w:pPr>
          </w:p>
          <w:p w14:paraId="2CEA9C9B" w14:textId="77777777" w:rsidR="008C3F35" w:rsidRDefault="008C3F35">
            <w:pPr>
              <w:rPr>
                <w:rFonts w:ascii="Arial" w:hAnsi="Arial" w:cs="Arial"/>
              </w:rPr>
            </w:pPr>
          </w:p>
          <w:p w14:paraId="2D641C0D" w14:textId="77777777" w:rsidR="008C3F35" w:rsidRDefault="008C3F35">
            <w:pPr>
              <w:rPr>
                <w:rFonts w:ascii="Arial" w:hAnsi="Arial" w:cs="Arial"/>
              </w:rPr>
            </w:pPr>
          </w:p>
          <w:p w14:paraId="0E9B25D2" w14:textId="77777777" w:rsidR="008C3F35" w:rsidRDefault="008C3F35">
            <w:pPr>
              <w:rPr>
                <w:rFonts w:ascii="Arial" w:hAnsi="Arial" w:cs="Arial"/>
              </w:rPr>
            </w:pPr>
          </w:p>
          <w:p w14:paraId="262BD7B4" w14:textId="77777777" w:rsidR="008C3F35" w:rsidRDefault="008C3F35">
            <w:pPr>
              <w:rPr>
                <w:rFonts w:ascii="Arial" w:hAnsi="Arial" w:cs="Arial"/>
              </w:rPr>
            </w:pPr>
          </w:p>
          <w:p w14:paraId="1F45B348" w14:textId="77777777" w:rsidR="008C3F35" w:rsidRDefault="008C3F35">
            <w:pPr>
              <w:rPr>
                <w:rFonts w:ascii="Arial" w:hAnsi="Arial" w:cs="Arial"/>
              </w:rPr>
            </w:pPr>
          </w:p>
          <w:p w14:paraId="036BDADE" w14:textId="77777777" w:rsidR="008C3F35" w:rsidRDefault="008C3F35">
            <w:pPr>
              <w:rPr>
                <w:rFonts w:ascii="Arial" w:hAnsi="Arial" w:cs="Arial"/>
              </w:rPr>
            </w:pPr>
          </w:p>
          <w:p w14:paraId="41B3B0A0" w14:textId="77777777" w:rsidR="008C3F35" w:rsidRDefault="008C3F35">
            <w:pPr>
              <w:rPr>
                <w:rFonts w:ascii="Arial" w:hAnsi="Arial" w:cs="Arial"/>
              </w:rPr>
            </w:pPr>
          </w:p>
          <w:p w14:paraId="001D130F" w14:textId="77777777" w:rsidR="008C3F35" w:rsidRDefault="008C3F35">
            <w:pPr>
              <w:rPr>
                <w:rFonts w:ascii="Arial" w:hAnsi="Arial" w:cs="Arial"/>
              </w:rPr>
            </w:pPr>
          </w:p>
          <w:p w14:paraId="62036F2B" w14:textId="77777777" w:rsidR="008C3F35" w:rsidRDefault="008C3F35">
            <w:pPr>
              <w:rPr>
                <w:rFonts w:ascii="Arial" w:hAnsi="Arial" w:cs="Arial"/>
              </w:rPr>
            </w:pPr>
          </w:p>
          <w:p w14:paraId="1CFEE582" w14:textId="77777777" w:rsidR="008C3F35" w:rsidRDefault="008C3F35">
            <w:pPr>
              <w:rPr>
                <w:rFonts w:ascii="Arial" w:hAnsi="Arial" w:cs="Arial"/>
              </w:rPr>
            </w:pPr>
          </w:p>
          <w:p w14:paraId="0B9D0588" w14:textId="77777777" w:rsidR="008C3F35" w:rsidRDefault="008C3F35">
            <w:pPr>
              <w:rPr>
                <w:rFonts w:ascii="Arial" w:hAnsi="Arial" w:cs="Arial"/>
              </w:rPr>
            </w:pPr>
          </w:p>
          <w:p w14:paraId="248F6780" w14:textId="77777777" w:rsidR="008C3F35" w:rsidRDefault="008C3F35">
            <w:pPr>
              <w:rPr>
                <w:rFonts w:ascii="Arial" w:hAnsi="Arial" w:cs="Arial"/>
              </w:rPr>
            </w:pPr>
          </w:p>
          <w:p w14:paraId="211CFE79" w14:textId="77777777" w:rsidR="008C3F35" w:rsidRDefault="008C3F35">
            <w:pPr>
              <w:rPr>
                <w:rFonts w:ascii="Arial" w:hAnsi="Arial" w:cs="Arial"/>
              </w:rPr>
            </w:pPr>
          </w:p>
          <w:p w14:paraId="748E2818" w14:textId="77777777" w:rsidR="008C3F35" w:rsidRDefault="008C3F35">
            <w:pPr>
              <w:rPr>
                <w:rFonts w:ascii="Arial" w:hAnsi="Arial" w:cs="Arial"/>
              </w:rPr>
            </w:pPr>
          </w:p>
          <w:p w14:paraId="33E766C3" w14:textId="77777777" w:rsidR="008C3F35" w:rsidRDefault="008C3F35">
            <w:pPr>
              <w:rPr>
                <w:rFonts w:ascii="Arial" w:hAnsi="Arial" w:cs="Arial"/>
              </w:rPr>
            </w:pPr>
          </w:p>
          <w:p w14:paraId="6641459A" w14:textId="77777777" w:rsidR="008C3F35" w:rsidRDefault="008C3F35">
            <w:pPr>
              <w:rPr>
                <w:rFonts w:ascii="Arial" w:hAnsi="Arial" w:cs="Arial"/>
              </w:rPr>
            </w:pPr>
          </w:p>
          <w:p w14:paraId="418A8BB3" w14:textId="77777777" w:rsidR="008C3F35" w:rsidRDefault="008C3F35">
            <w:pPr>
              <w:rPr>
                <w:rFonts w:ascii="Arial" w:hAnsi="Arial" w:cs="Arial"/>
              </w:rPr>
            </w:pPr>
          </w:p>
          <w:p w14:paraId="4EB6BEA2" w14:textId="77777777" w:rsidR="008C3F35" w:rsidRDefault="008C3F35">
            <w:pPr>
              <w:rPr>
                <w:rFonts w:ascii="Arial" w:hAnsi="Arial" w:cs="Arial"/>
              </w:rPr>
            </w:pPr>
          </w:p>
          <w:p w14:paraId="7292B813" w14:textId="77777777" w:rsidR="008C3F35" w:rsidRDefault="008C3F35">
            <w:pPr>
              <w:rPr>
                <w:rFonts w:ascii="Arial" w:hAnsi="Arial" w:cs="Arial"/>
              </w:rPr>
            </w:pPr>
          </w:p>
          <w:p w14:paraId="593B68BE" w14:textId="77777777" w:rsidR="008C3F35" w:rsidRDefault="008C3F35">
            <w:pPr>
              <w:rPr>
                <w:rFonts w:ascii="Arial" w:hAnsi="Arial" w:cs="Arial"/>
              </w:rPr>
            </w:pPr>
          </w:p>
          <w:p w14:paraId="229DACDD" w14:textId="77777777" w:rsidR="008C3F35" w:rsidRDefault="008C3F35">
            <w:pPr>
              <w:rPr>
                <w:rFonts w:ascii="Arial" w:hAnsi="Arial" w:cs="Arial"/>
              </w:rPr>
            </w:pPr>
          </w:p>
          <w:p w14:paraId="324F3B7F" w14:textId="77777777" w:rsidR="008C3F35" w:rsidRDefault="008C3F35">
            <w:pPr>
              <w:rPr>
                <w:rFonts w:ascii="Arial" w:hAnsi="Arial" w:cs="Arial"/>
              </w:rPr>
            </w:pPr>
          </w:p>
          <w:p w14:paraId="311484FB" w14:textId="77777777" w:rsidR="008C3F35" w:rsidRDefault="008C3F35">
            <w:pPr>
              <w:rPr>
                <w:rFonts w:ascii="Arial" w:hAnsi="Arial" w:cs="Arial"/>
              </w:rPr>
            </w:pPr>
          </w:p>
          <w:p w14:paraId="24465ABC" w14:textId="77777777" w:rsidR="008C3F35" w:rsidRDefault="008C3F35">
            <w:pPr>
              <w:rPr>
                <w:rFonts w:ascii="Arial" w:hAnsi="Arial" w:cs="Arial"/>
              </w:rPr>
            </w:pPr>
          </w:p>
          <w:p w14:paraId="1D029CA3" w14:textId="77777777" w:rsidR="008C3F35" w:rsidRDefault="008C3F35">
            <w:pPr>
              <w:rPr>
                <w:rFonts w:ascii="Arial" w:hAnsi="Arial" w:cs="Arial"/>
              </w:rPr>
            </w:pPr>
          </w:p>
          <w:p w14:paraId="14D59A5E" w14:textId="77777777" w:rsidR="008C3F35" w:rsidRDefault="008C3F35">
            <w:pPr>
              <w:rPr>
                <w:rFonts w:ascii="Arial" w:hAnsi="Arial" w:cs="Arial"/>
              </w:rPr>
            </w:pPr>
          </w:p>
          <w:p w14:paraId="663F8B34" w14:textId="77777777" w:rsidR="008C3F35" w:rsidRDefault="008C3F35">
            <w:pPr>
              <w:rPr>
                <w:rFonts w:ascii="Arial" w:hAnsi="Arial" w:cs="Arial"/>
              </w:rPr>
            </w:pPr>
          </w:p>
          <w:p w14:paraId="143CED19" w14:textId="77777777" w:rsidR="008C3F35" w:rsidRDefault="0084764E">
            <w:pPr>
              <w:rPr>
                <w:rFonts w:ascii="Arial" w:hAnsi="Arial" w:cs="Arial"/>
              </w:rPr>
            </w:pPr>
            <w:r>
              <w:rPr>
                <w:rFonts w:ascii="Arial" w:hAnsi="Arial" w:cs="Arial"/>
              </w:rPr>
              <w:t>User Input in Python</w:t>
            </w:r>
          </w:p>
          <w:p w14:paraId="14214FC0" w14:textId="77777777" w:rsidR="004C3EB7" w:rsidRDefault="004C3EB7">
            <w:pPr>
              <w:rPr>
                <w:rFonts w:ascii="Arial" w:hAnsi="Arial" w:cs="Arial"/>
              </w:rPr>
            </w:pPr>
          </w:p>
          <w:p w14:paraId="7B3CC313" w14:textId="77777777" w:rsidR="004C3EB7" w:rsidRDefault="004C3EB7">
            <w:pPr>
              <w:rPr>
                <w:rFonts w:ascii="Arial" w:hAnsi="Arial" w:cs="Arial"/>
              </w:rPr>
            </w:pPr>
          </w:p>
          <w:p w14:paraId="669AC335" w14:textId="77777777" w:rsidR="004C3EB7" w:rsidRDefault="004C3EB7">
            <w:pPr>
              <w:rPr>
                <w:rFonts w:ascii="Arial" w:hAnsi="Arial" w:cs="Arial"/>
              </w:rPr>
            </w:pPr>
          </w:p>
          <w:p w14:paraId="598A3E3D" w14:textId="77777777" w:rsidR="004C3EB7" w:rsidRDefault="004C3EB7">
            <w:pPr>
              <w:rPr>
                <w:rFonts w:ascii="Arial" w:hAnsi="Arial" w:cs="Arial"/>
              </w:rPr>
            </w:pPr>
          </w:p>
          <w:p w14:paraId="56C691E2" w14:textId="77777777" w:rsidR="004C3EB7" w:rsidRDefault="004C3EB7">
            <w:pPr>
              <w:rPr>
                <w:rFonts w:ascii="Arial" w:hAnsi="Arial" w:cs="Arial"/>
              </w:rPr>
            </w:pPr>
          </w:p>
          <w:p w14:paraId="5775BE9F" w14:textId="77777777" w:rsidR="004C3EB7" w:rsidRDefault="004C3EB7">
            <w:pPr>
              <w:rPr>
                <w:rFonts w:ascii="Arial" w:hAnsi="Arial" w:cs="Arial"/>
              </w:rPr>
            </w:pPr>
          </w:p>
          <w:p w14:paraId="473E25B1" w14:textId="77777777" w:rsidR="004C3EB7" w:rsidRDefault="004C3EB7">
            <w:pPr>
              <w:rPr>
                <w:rFonts w:ascii="Arial" w:hAnsi="Arial" w:cs="Arial"/>
              </w:rPr>
            </w:pPr>
          </w:p>
          <w:p w14:paraId="3ABF5AA4" w14:textId="77777777" w:rsidR="004C3EB7" w:rsidRDefault="004C3EB7">
            <w:pPr>
              <w:rPr>
                <w:rFonts w:ascii="Arial" w:hAnsi="Arial" w:cs="Arial"/>
              </w:rPr>
            </w:pPr>
          </w:p>
          <w:p w14:paraId="1195FD6B" w14:textId="77777777" w:rsidR="004C3EB7" w:rsidRDefault="004C3EB7">
            <w:pPr>
              <w:rPr>
                <w:rFonts w:ascii="Arial" w:hAnsi="Arial" w:cs="Arial"/>
              </w:rPr>
            </w:pPr>
          </w:p>
          <w:p w14:paraId="054FC0E6" w14:textId="77777777" w:rsidR="004C3EB7" w:rsidRDefault="004C3EB7">
            <w:pPr>
              <w:rPr>
                <w:rFonts w:ascii="Arial" w:hAnsi="Arial" w:cs="Arial"/>
              </w:rPr>
            </w:pPr>
          </w:p>
          <w:p w14:paraId="454CE1F8" w14:textId="77777777" w:rsidR="004C3EB7" w:rsidRDefault="004C3EB7">
            <w:pPr>
              <w:rPr>
                <w:rFonts w:ascii="Arial" w:hAnsi="Arial" w:cs="Arial"/>
              </w:rPr>
            </w:pPr>
          </w:p>
          <w:p w14:paraId="58D32CA7" w14:textId="77777777" w:rsidR="004C3EB7" w:rsidRDefault="004C3EB7">
            <w:pPr>
              <w:rPr>
                <w:rFonts w:ascii="Arial" w:hAnsi="Arial" w:cs="Arial"/>
              </w:rPr>
            </w:pPr>
            <w:r>
              <w:rPr>
                <w:rFonts w:ascii="Arial" w:hAnsi="Arial" w:cs="Arial"/>
              </w:rPr>
              <w:t>Python Arithmetic Operators</w:t>
            </w:r>
          </w:p>
          <w:p w14:paraId="101E9C65" w14:textId="77777777" w:rsidR="00ED033F" w:rsidRDefault="00ED033F">
            <w:pPr>
              <w:rPr>
                <w:rFonts w:ascii="Arial" w:hAnsi="Arial" w:cs="Arial"/>
              </w:rPr>
            </w:pPr>
          </w:p>
          <w:p w14:paraId="3A84A4AA" w14:textId="77777777" w:rsidR="00ED033F" w:rsidRDefault="00ED033F">
            <w:pPr>
              <w:rPr>
                <w:rFonts w:ascii="Arial" w:hAnsi="Arial" w:cs="Arial"/>
              </w:rPr>
            </w:pPr>
          </w:p>
          <w:p w14:paraId="643E8E58" w14:textId="77777777" w:rsidR="00ED033F" w:rsidRDefault="00ED033F">
            <w:pPr>
              <w:rPr>
                <w:rFonts w:ascii="Arial" w:hAnsi="Arial" w:cs="Arial"/>
              </w:rPr>
            </w:pPr>
          </w:p>
          <w:p w14:paraId="2AB06E6B" w14:textId="77777777" w:rsidR="00ED033F" w:rsidRDefault="00ED033F">
            <w:pPr>
              <w:rPr>
                <w:rFonts w:ascii="Arial" w:hAnsi="Arial" w:cs="Arial"/>
              </w:rPr>
            </w:pPr>
          </w:p>
          <w:p w14:paraId="155356C7" w14:textId="77777777" w:rsidR="00ED033F" w:rsidRDefault="00ED033F">
            <w:pPr>
              <w:rPr>
                <w:rFonts w:ascii="Arial" w:hAnsi="Arial" w:cs="Arial"/>
              </w:rPr>
            </w:pPr>
          </w:p>
          <w:p w14:paraId="3710BC35" w14:textId="77777777" w:rsidR="00ED033F" w:rsidRDefault="00ED033F">
            <w:pPr>
              <w:rPr>
                <w:rFonts w:ascii="Arial" w:hAnsi="Arial" w:cs="Arial"/>
              </w:rPr>
            </w:pPr>
          </w:p>
          <w:p w14:paraId="6054208C" w14:textId="77777777" w:rsidR="00ED033F" w:rsidRDefault="00ED033F">
            <w:pPr>
              <w:rPr>
                <w:rFonts w:ascii="Arial" w:hAnsi="Arial" w:cs="Arial"/>
              </w:rPr>
            </w:pPr>
          </w:p>
          <w:p w14:paraId="1CBBA47E" w14:textId="77777777" w:rsidR="00ED033F" w:rsidRDefault="00ED033F">
            <w:pPr>
              <w:rPr>
                <w:rFonts w:ascii="Arial" w:hAnsi="Arial" w:cs="Arial"/>
              </w:rPr>
            </w:pPr>
          </w:p>
          <w:p w14:paraId="026F07BC" w14:textId="3EFB169A" w:rsidR="00ED033F" w:rsidRDefault="006B79D6">
            <w:pPr>
              <w:rPr>
                <w:rFonts w:ascii="Arial" w:hAnsi="Arial" w:cs="Arial"/>
              </w:rPr>
            </w:pPr>
            <w:r>
              <w:rPr>
                <w:rFonts w:ascii="Arial" w:hAnsi="Arial" w:cs="Arial"/>
              </w:rPr>
              <w:t>Reading From a File</w:t>
            </w:r>
          </w:p>
        </w:tc>
        <w:tc>
          <w:tcPr>
            <w:tcW w:w="7272" w:type="dxa"/>
            <w:tcBorders>
              <w:top w:val="nil"/>
              <w:bottom w:val="single" w:sz="4" w:space="0" w:color="auto"/>
            </w:tcBorders>
          </w:tcPr>
          <w:p w14:paraId="5CAB0305" w14:textId="77777777" w:rsidR="003979B7" w:rsidRDefault="003979B7">
            <w:pPr>
              <w:pStyle w:val="Header"/>
              <w:tabs>
                <w:tab w:val="clear" w:pos="4320"/>
                <w:tab w:val="clear" w:pos="8640"/>
              </w:tabs>
              <w:rPr>
                <w:rFonts w:ascii="Arial" w:hAnsi="Arial" w:cs="Arial"/>
              </w:rPr>
            </w:pPr>
          </w:p>
          <w:p w14:paraId="3D1988F8" w14:textId="77777777" w:rsidR="00FF204C" w:rsidRDefault="0086091C">
            <w:pPr>
              <w:pStyle w:val="Header"/>
              <w:tabs>
                <w:tab w:val="clear" w:pos="4320"/>
                <w:tab w:val="clear" w:pos="8640"/>
              </w:tabs>
              <w:rPr>
                <w:rFonts w:ascii="Arial" w:hAnsi="Arial" w:cs="Arial"/>
              </w:rPr>
            </w:pPr>
            <w:r>
              <w:rPr>
                <w:rFonts w:ascii="Arial" w:hAnsi="Arial" w:cs="Arial"/>
              </w:rPr>
              <w:lastRenderedPageBreak/>
              <w:t>Example:</w:t>
            </w:r>
          </w:p>
          <w:p w14:paraId="3283CA08" w14:textId="77777777" w:rsidR="0086091C" w:rsidRDefault="0086091C">
            <w:pPr>
              <w:pStyle w:val="Header"/>
              <w:tabs>
                <w:tab w:val="clear" w:pos="4320"/>
                <w:tab w:val="clear" w:pos="8640"/>
              </w:tabs>
              <w:rPr>
                <w:rFonts w:ascii="Arial" w:hAnsi="Arial" w:cs="Arial"/>
              </w:rPr>
            </w:pPr>
          </w:p>
          <w:p w14:paraId="4A536459"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num_string</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string"/>
                <w:rFonts w:ascii="Inconsolata" w:hAnsi="Inconsolata"/>
                <w:color w:val="98C379"/>
                <w:sz w:val="21"/>
                <w:szCs w:val="21"/>
                <w:bdr w:val="none" w:sz="0" w:space="0" w:color="auto" w:frame="1"/>
                <w:shd w:val="clear" w:color="auto" w:fill="383B40"/>
              </w:rPr>
              <w:t>'12'</w:t>
            </w:r>
          </w:p>
          <w:p w14:paraId="7C3D9720"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num_integer</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23</w:t>
            </w:r>
          </w:p>
          <w:p w14:paraId="61DB9CEF"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12075D5"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 xml:space="preserve">"Data type of </w:t>
            </w:r>
            <w:proofErr w:type="spellStart"/>
            <w:r>
              <w:rPr>
                <w:rStyle w:val="hljs-string"/>
                <w:rFonts w:ascii="Inconsolata" w:hAnsi="Inconsolata"/>
                <w:color w:val="98C379"/>
                <w:sz w:val="21"/>
                <w:szCs w:val="21"/>
                <w:bdr w:val="none" w:sz="0" w:space="0" w:color="auto" w:frame="1"/>
                <w:shd w:val="clear" w:color="auto" w:fill="383B40"/>
              </w:rPr>
              <w:t>num_string</w:t>
            </w:r>
            <w:proofErr w:type="spellEnd"/>
            <w:r>
              <w:rPr>
                <w:rStyle w:val="hljs-string"/>
                <w:rFonts w:ascii="Inconsolata" w:hAnsi="Inconsolata"/>
                <w:color w:val="98C379"/>
                <w:sz w:val="21"/>
                <w:szCs w:val="21"/>
                <w:bdr w:val="none" w:sz="0" w:space="0" w:color="auto" w:frame="1"/>
                <w:shd w:val="clear" w:color="auto" w:fill="383B40"/>
              </w:rPr>
              <w:t xml:space="preserve"> before Type </w:t>
            </w:r>
            <w:proofErr w:type="spellStart"/>
            <w:r>
              <w:rPr>
                <w:rStyle w:val="hljs-string"/>
                <w:rFonts w:ascii="Inconsolata" w:hAnsi="Inconsolata"/>
                <w:color w:val="98C379"/>
                <w:sz w:val="21"/>
                <w:szCs w:val="21"/>
                <w:bdr w:val="none" w:sz="0" w:space="0" w:color="auto" w:frame="1"/>
                <w:shd w:val="clear" w:color="auto" w:fill="383B40"/>
              </w:rPr>
              <w:t>Casting:"</w:t>
            </w:r>
            <w:r>
              <w:rPr>
                <w:rStyle w:val="HTMLCode"/>
                <w:rFonts w:ascii="Inconsolata" w:hAnsi="Inconsolata"/>
                <w:color w:val="D3D3D3"/>
                <w:sz w:val="21"/>
                <w:szCs w:val="21"/>
                <w:bdr w:val="none" w:sz="0" w:space="0" w:color="auto" w:frame="1"/>
                <w:shd w:val="clear" w:color="auto" w:fill="383B40"/>
              </w:rPr>
              <w:t>,type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num_string</w:t>
            </w:r>
            <w:proofErr w:type="spellEnd"/>
            <w:r>
              <w:rPr>
                <w:rStyle w:val="HTMLCode"/>
                <w:rFonts w:ascii="Inconsolata" w:hAnsi="Inconsolata"/>
                <w:color w:val="D3D3D3"/>
                <w:sz w:val="21"/>
                <w:szCs w:val="21"/>
                <w:bdr w:val="none" w:sz="0" w:space="0" w:color="auto" w:frame="1"/>
                <w:shd w:val="clear" w:color="auto" w:fill="383B40"/>
              </w:rPr>
              <w:t>))</w:t>
            </w:r>
          </w:p>
          <w:p w14:paraId="155553A2"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5762CDF"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explicit type conversion</w:t>
            </w:r>
          </w:p>
          <w:p w14:paraId="21A41146"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num_string</w:t>
            </w:r>
            <w:proofErr w:type="spellEnd"/>
            <w:r>
              <w:rPr>
                <w:rStyle w:val="HTMLCode"/>
                <w:rFonts w:ascii="Inconsolata" w:hAnsi="Inconsolata"/>
                <w:color w:val="D3D3D3"/>
                <w:sz w:val="21"/>
                <w:szCs w:val="21"/>
                <w:bdr w:val="none" w:sz="0" w:space="0" w:color="auto" w:frame="1"/>
                <w:shd w:val="clear" w:color="auto" w:fill="383B40"/>
              </w:rPr>
              <w:t xml:space="preserve"> = int(</w:t>
            </w:r>
            <w:proofErr w:type="spellStart"/>
            <w:r>
              <w:rPr>
                <w:rStyle w:val="HTMLCode"/>
                <w:rFonts w:ascii="Inconsolata" w:hAnsi="Inconsolata"/>
                <w:color w:val="D3D3D3"/>
                <w:sz w:val="21"/>
                <w:szCs w:val="21"/>
                <w:bdr w:val="none" w:sz="0" w:space="0" w:color="auto" w:frame="1"/>
                <w:shd w:val="clear" w:color="auto" w:fill="383B40"/>
              </w:rPr>
              <w:t>num_string</w:t>
            </w:r>
            <w:proofErr w:type="spellEnd"/>
            <w:r>
              <w:rPr>
                <w:rStyle w:val="HTMLCode"/>
                <w:rFonts w:ascii="Inconsolata" w:hAnsi="Inconsolata"/>
                <w:color w:val="D3D3D3"/>
                <w:sz w:val="21"/>
                <w:szCs w:val="21"/>
                <w:bdr w:val="none" w:sz="0" w:space="0" w:color="auto" w:frame="1"/>
                <w:shd w:val="clear" w:color="auto" w:fill="383B40"/>
              </w:rPr>
              <w:t>)</w:t>
            </w:r>
          </w:p>
          <w:p w14:paraId="2E376EFE"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FA9C178"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 xml:space="preserve">"Data type of </w:t>
            </w:r>
            <w:proofErr w:type="spellStart"/>
            <w:r>
              <w:rPr>
                <w:rStyle w:val="hljs-string"/>
                <w:rFonts w:ascii="Inconsolata" w:hAnsi="Inconsolata"/>
                <w:color w:val="98C379"/>
                <w:sz w:val="21"/>
                <w:szCs w:val="21"/>
                <w:bdr w:val="none" w:sz="0" w:space="0" w:color="auto" w:frame="1"/>
                <w:shd w:val="clear" w:color="auto" w:fill="383B40"/>
              </w:rPr>
              <w:t>num_string</w:t>
            </w:r>
            <w:proofErr w:type="spellEnd"/>
            <w:r>
              <w:rPr>
                <w:rStyle w:val="hljs-string"/>
                <w:rFonts w:ascii="Inconsolata" w:hAnsi="Inconsolata"/>
                <w:color w:val="98C379"/>
                <w:sz w:val="21"/>
                <w:szCs w:val="21"/>
                <w:bdr w:val="none" w:sz="0" w:space="0" w:color="auto" w:frame="1"/>
                <w:shd w:val="clear" w:color="auto" w:fill="383B40"/>
              </w:rPr>
              <w:t xml:space="preserve"> after Type </w:t>
            </w:r>
            <w:proofErr w:type="spellStart"/>
            <w:r>
              <w:rPr>
                <w:rStyle w:val="hljs-string"/>
                <w:rFonts w:ascii="Inconsolata" w:hAnsi="Inconsolata"/>
                <w:color w:val="98C379"/>
                <w:sz w:val="21"/>
                <w:szCs w:val="21"/>
                <w:bdr w:val="none" w:sz="0" w:space="0" w:color="auto" w:frame="1"/>
                <w:shd w:val="clear" w:color="auto" w:fill="383B40"/>
              </w:rPr>
              <w:t>Casting:"</w:t>
            </w:r>
            <w:r>
              <w:rPr>
                <w:rStyle w:val="HTMLCode"/>
                <w:rFonts w:ascii="Inconsolata" w:hAnsi="Inconsolata"/>
                <w:color w:val="D3D3D3"/>
                <w:sz w:val="21"/>
                <w:szCs w:val="21"/>
                <w:bdr w:val="none" w:sz="0" w:space="0" w:color="auto" w:frame="1"/>
                <w:shd w:val="clear" w:color="auto" w:fill="383B40"/>
              </w:rPr>
              <w:t>,type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num_string</w:t>
            </w:r>
            <w:proofErr w:type="spellEnd"/>
            <w:r>
              <w:rPr>
                <w:rStyle w:val="HTMLCode"/>
                <w:rFonts w:ascii="Inconsolata" w:hAnsi="Inconsolata"/>
                <w:color w:val="D3D3D3"/>
                <w:sz w:val="21"/>
                <w:szCs w:val="21"/>
                <w:bdr w:val="none" w:sz="0" w:space="0" w:color="auto" w:frame="1"/>
                <w:shd w:val="clear" w:color="auto" w:fill="383B40"/>
              </w:rPr>
              <w:t>))</w:t>
            </w:r>
          </w:p>
          <w:p w14:paraId="4E6FDF1A"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4CEBF5D"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num_sum</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num_integer</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num_string</w:t>
            </w:r>
            <w:proofErr w:type="spellEnd"/>
          </w:p>
          <w:p w14:paraId="7A90213B"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657DB75" w14:textId="77777777" w:rsidR="0086091C" w:rsidRDefault="0086091C" w:rsidP="0086091C">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"Sum:</w:t>
            </w:r>
            <w:proofErr w:type="gramStart"/>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num</w:t>
            </w:r>
            <w:proofErr w:type="gramEnd"/>
            <w:r>
              <w:rPr>
                <w:rStyle w:val="HTMLCode"/>
                <w:rFonts w:ascii="Inconsolata" w:hAnsi="Inconsolata"/>
                <w:color w:val="D3D3D3"/>
                <w:sz w:val="21"/>
                <w:szCs w:val="21"/>
                <w:bdr w:val="none" w:sz="0" w:space="0" w:color="auto" w:frame="1"/>
                <w:shd w:val="clear" w:color="auto" w:fill="383B40"/>
              </w:rPr>
              <w:t>_sum</w:t>
            </w:r>
            <w:proofErr w:type="spellEnd"/>
            <w:r>
              <w:rPr>
                <w:rStyle w:val="HTMLCode"/>
                <w:rFonts w:ascii="Inconsolata" w:hAnsi="Inconsolata"/>
                <w:color w:val="D3D3D3"/>
                <w:sz w:val="21"/>
                <w:szCs w:val="21"/>
                <w:bdr w:val="none" w:sz="0" w:space="0" w:color="auto" w:frame="1"/>
                <w:shd w:val="clear" w:color="auto" w:fill="383B40"/>
              </w:rPr>
              <w:t>)</w:t>
            </w:r>
          </w:p>
          <w:p w14:paraId="738AD744" w14:textId="77777777" w:rsidR="0086091C" w:rsidRDefault="0086091C" w:rsidP="0086091C">
            <w:pPr>
              <w:pStyle w:val="HTMLPreformatted"/>
              <w:shd w:val="clear" w:color="auto" w:fill="383B40"/>
              <w:spacing w:line="300" w:lineRule="atLeast"/>
              <w:rPr>
                <w:rFonts w:ascii="Inconsolata" w:hAnsi="Inconsolata"/>
                <w:color w:val="D5D5D5"/>
                <w:sz w:val="21"/>
                <w:szCs w:val="21"/>
              </w:rPr>
            </w:pPr>
            <w:proofErr w:type="gramStart"/>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 xml:space="preserve">"Data type of </w:t>
            </w:r>
            <w:proofErr w:type="spellStart"/>
            <w:r>
              <w:rPr>
                <w:rStyle w:val="hljs-string"/>
                <w:rFonts w:ascii="Inconsolata" w:hAnsi="Inconsolata"/>
                <w:color w:val="98C379"/>
                <w:sz w:val="21"/>
                <w:szCs w:val="21"/>
                <w:bdr w:val="none" w:sz="0" w:space="0" w:color="auto" w:frame="1"/>
                <w:shd w:val="clear" w:color="auto" w:fill="383B40"/>
              </w:rPr>
              <w:t>num_sum:"</w:t>
            </w:r>
            <w:r>
              <w:rPr>
                <w:rStyle w:val="HTMLCode"/>
                <w:rFonts w:ascii="Inconsolata" w:hAnsi="Inconsolata"/>
                <w:color w:val="D3D3D3"/>
                <w:sz w:val="21"/>
                <w:szCs w:val="21"/>
                <w:bdr w:val="none" w:sz="0" w:space="0" w:color="auto" w:frame="1"/>
                <w:shd w:val="clear" w:color="auto" w:fill="383B40"/>
              </w:rPr>
              <w:t>,type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num_sum</w:t>
            </w:r>
            <w:proofErr w:type="spellEnd"/>
            <w:r>
              <w:rPr>
                <w:rStyle w:val="HTMLCode"/>
                <w:rFonts w:ascii="Inconsolata" w:hAnsi="Inconsolata"/>
                <w:color w:val="D3D3D3"/>
                <w:sz w:val="21"/>
                <w:szCs w:val="21"/>
                <w:bdr w:val="none" w:sz="0" w:space="0" w:color="auto" w:frame="1"/>
                <w:shd w:val="clear" w:color="auto" w:fill="383B40"/>
              </w:rPr>
              <w:t>))</w:t>
            </w:r>
          </w:p>
          <w:p w14:paraId="247D2BA2" w14:textId="77777777" w:rsidR="0086091C" w:rsidRDefault="0086091C">
            <w:pPr>
              <w:pStyle w:val="Header"/>
              <w:tabs>
                <w:tab w:val="clear" w:pos="4320"/>
                <w:tab w:val="clear" w:pos="8640"/>
              </w:tabs>
              <w:rPr>
                <w:rFonts w:ascii="Arial" w:hAnsi="Arial" w:cs="Arial"/>
              </w:rPr>
            </w:pPr>
          </w:p>
          <w:p w14:paraId="1DA363E6" w14:textId="77777777" w:rsidR="0086091C" w:rsidRDefault="0086091C">
            <w:pPr>
              <w:pStyle w:val="Header"/>
              <w:tabs>
                <w:tab w:val="clear" w:pos="4320"/>
                <w:tab w:val="clear" w:pos="8640"/>
              </w:tabs>
              <w:rPr>
                <w:rFonts w:ascii="Arial" w:hAnsi="Arial" w:cs="Arial"/>
              </w:rPr>
            </w:pPr>
          </w:p>
          <w:p w14:paraId="404283F0" w14:textId="77777777" w:rsidR="0086091C" w:rsidRDefault="0086091C">
            <w:pPr>
              <w:pStyle w:val="Header"/>
              <w:tabs>
                <w:tab w:val="clear" w:pos="4320"/>
                <w:tab w:val="clear" w:pos="8640"/>
              </w:tabs>
              <w:rPr>
                <w:rFonts w:ascii="Arial" w:hAnsi="Arial" w:cs="Arial"/>
              </w:rPr>
            </w:pPr>
          </w:p>
          <w:p w14:paraId="75952D87" w14:textId="77777777" w:rsidR="0086091C" w:rsidRDefault="0086091C">
            <w:pPr>
              <w:pStyle w:val="Header"/>
              <w:tabs>
                <w:tab w:val="clear" w:pos="4320"/>
                <w:tab w:val="clear" w:pos="8640"/>
              </w:tabs>
              <w:rPr>
                <w:rFonts w:ascii="Arial" w:hAnsi="Arial" w:cs="Arial"/>
              </w:rPr>
            </w:pPr>
            <w:r>
              <w:rPr>
                <w:rFonts w:ascii="Arial" w:hAnsi="Arial" w:cs="Arial"/>
              </w:rPr>
              <w:t>Output:</w:t>
            </w:r>
          </w:p>
          <w:p w14:paraId="6B02151E" w14:textId="77777777" w:rsidR="0086091C" w:rsidRDefault="0086091C">
            <w:pPr>
              <w:pStyle w:val="Header"/>
              <w:tabs>
                <w:tab w:val="clear" w:pos="4320"/>
                <w:tab w:val="clear" w:pos="8640"/>
              </w:tabs>
              <w:rPr>
                <w:rFonts w:ascii="Arial" w:hAnsi="Arial" w:cs="Arial"/>
              </w:rPr>
            </w:pPr>
          </w:p>
          <w:p w14:paraId="6645307D" w14:textId="77777777" w:rsidR="0086091C" w:rsidRDefault="0086091C" w:rsidP="0086091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Data type of </w:t>
            </w:r>
            <w:proofErr w:type="spellStart"/>
            <w:r>
              <w:rPr>
                <w:rStyle w:val="HTMLSample"/>
                <w:rFonts w:ascii="Inconsolata" w:hAnsi="Inconsolata"/>
                <w:color w:val="D5D5D5"/>
                <w:sz w:val="21"/>
                <w:szCs w:val="21"/>
                <w:bdr w:val="none" w:sz="0" w:space="0" w:color="auto" w:frame="1"/>
              </w:rPr>
              <w:t>num_string</w:t>
            </w:r>
            <w:proofErr w:type="spellEnd"/>
            <w:r>
              <w:rPr>
                <w:rStyle w:val="HTMLSample"/>
                <w:rFonts w:ascii="Inconsolata" w:hAnsi="Inconsolata"/>
                <w:color w:val="D5D5D5"/>
                <w:sz w:val="21"/>
                <w:szCs w:val="21"/>
                <w:bdr w:val="none" w:sz="0" w:space="0" w:color="auto" w:frame="1"/>
              </w:rPr>
              <w:t xml:space="preserve"> before Type Casting: &lt;class 'str'&gt;</w:t>
            </w:r>
          </w:p>
          <w:p w14:paraId="07620D58" w14:textId="77777777" w:rsidR="0086091C" w:rsidRDefault="0086091C" w:rsidP="0086091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 xml:space="preserve">Data type of </w:t>
            </w:r>
            <w:proofErr w:type="spellStart"/>
            <w:r>
              <w:rPr>
                <w:rStyle w:val="HTMLSample"/>
                <w:rFonts w:ascii="Inconsolata" w:hAnsi="Inconsolata"/>
                <w:color w:val="D5D5D5"/>
                <w:sz w:val="21"/>
                <w:szCs w:val="21"/>
                <w:bdr w:val="none" w:sz="0" w:space="0" w:color="auto" w:frame="1"/>
              </w:rPr>
              <w:t>num_string</w:t>
            </w:r>
            <w:proofErr w:type="spellEnd"/>
            <w:r>
              <w:rPr>
                <w:rStyle w:val="HTMLSample"/>
                <w:rFonts w:ascii="Inconsolata" w:hAnsi="Inconsolata"/>
                <w:color w:val="D5D5D5"/>
                <w:sz w:val="21"/>
                <w:szCs w:val="21"/>
                <w:bdr w:val="none" w:sz="0" w:space="0" w:color="auto" w:frame="1"/>
              </w:rPr>
              <w:t xml:space="preserve"> after Type Casting: &lt;class 'int'&gt;</w:t>
            </w:r>
          </w:p>
          <w:p w14:paraId="57A6ABF4" w14:textId="77777777" w:rsidR="0086091C" w:rsidRDefault="0086091C" w:rsidP="0086091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Sum: 35</w:t>
            </w:r>
          </w:p>
          <w:p w14:paraId="301F9851" w14:textId="77777777" w:rsidR="0086091C" w:rsidRDefault="0086091C" w:rsidP="0086091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 xml:space="preserve">Data type of </w:t>
            </w:r>
            <w:proofErr w:type="spellStart"/>
            <w:r>
              <w:rPr>
                <w:rStyle w:val="HTMLSample"/>
                <w:rFonts w:ascii="Inconsolata" w:hAnsi="Inconsolata"/>
                <w:color w:val="D5D5D5"/>
                <w:sz w:val="21"/>
                <w:szCs w:val="21"/>
                <w:bdr w:val="none" w:sz="0" w:space="0" w:color="auto" w:frame="1"/>
              </w:rPr>
              <w:t>num_sum</w:t>
            </w:r>
            <w:proofErr w:type="spellEnd"/>
            <w:r>
              <w:rPr>
                <w:rStyle w:val="HTMLSample"/>
                <w:rFonts w:ascii="Inconsolata" w:hAnsi="Inconsolata"/>
                <w:color w:val="D5D5D5"/>
                <w:sz w:val="21"/>
                <w:szCs w:val="21"/>
                <w:bdr w:val="none" w:sz="0" w:space="0" w:color="auto" w:frame="1"/>
              </w:rPr>
              <w:t>: &lt;class 'int'&gt;</w:t>
            </w:r>
          </w:p>
          <w:p w14:paraId="3B08EEBC" w14:textId="77777777" w:rsidR="0086091C" w:rsidRDefault="0086091C">
            <w:pPr>
              <w:pStyle w:val="Header"/>
              <w:tabs>
                <w:tab w:val="clear" w:pos="4320"/>
                <w:tab w:val="clear" w:pos="8640"/>
              </w:tabs>
              <w:rPr>
                <w:rFonts w:ascii="Arial" w:hAnsi="Arial" w:cs="Arial"/>
              </w:rPr>
            </w:pPr>
          </w:p>
          <w:p w14:paraId="130C2299" w14:textId="77777777" w:rsidR="0086091C" w:rsidRDefault="0086091C">
            <w:pPr>
              <w:pStyle w:val="Header"/>
              <w:tabs>
                <w:tab w:val="clear" w:pos="4320"/>
                <w:tab w:val="clear" w:pos="8640"/>
              </w:tabs>
              <w:rPr>
                <w:rFonts w:ascii="Arial" w:hAnsi="Arial" w:cs="Arial"/>
              </w:rPr>
            </w:pPr>
          </w:p>
          <w:p w14:paraId="0A11841E" w14:textId="77777777" w:rsidR="0086091C" w:rsidRDefault="0086091C">
            <w:pPr>
              <w:pStyle w:val="Header"/>
              <w:tabs>
                <w:tab w:val="clear" w:pos="4320"/>
                <w:tab w:val="clear" w:pos="8640"/>
              </w:tabs>
              <w:rPr>
                <w:rFonts w:ascii="Arial" w:hAnsi="Arial" w:cs="Arial"/>
              </w:rPr>
            </w:pPr>
            <w:r>
              <w:rPr>
                <w:rFonts w:ascii="Arial" w:hAnsi="Arial" w:cs="Arial"/>
              </w:rPr>
              <w:t xml:space="preserve">Key Points to Consider: </w:t>
            </w:r>
          </w:p>
          <w:p w14:paraId="5308DF5F" w14:textId="77777777" w:rsidR="0086091C" w:rsidRDefault="0086091C">
            <w:pPr>
              <w:pStyle w:val="Header"/>
              <w:tabs>
                <w:tab w:val="clear" w:pos="4320"/>
                <w:tab w:val="clear" w:pos="8640"/>
              </w:tabs>
              <w:rPr>
                <w:rFonts w:ascii="Arial" w:hAnsi="Arial" w:cs="Arial"/>
              </w:rPr>
            </w:pPr>
          </w:p>
          <w:p w14:paraId="1783CEA3" w14:textId="77777777" w:rsidR="0086091C" w:rsidRDefault="007F433A" w:rsidP="007F433A">
            <w:pPr>
              <w:pStyle w:val="Header"/>
              <w:numPr>
                <w:ilvl w:val="0"/>
                <w:numId w:val="15"/>
              </w:numPr>
              <w:tabs>
                <w:tab w:val="clear" w:pos="4320"/>
                <w:tab w:val="clear" w:pos="8640"/>
              </w:tabs>
              <w:rPr>
                <w:rFonts w:ascii="Arial" w:hAnsi="Arial" w:cs="Arial"/>
              </w:rPr>
            </w:pPr>
            <w:r>
              <w:rPr>
                <w:rFonts w:ascii="Arial" w:hAnsi="Arial" w:cs="Arial"/>
              </w:rPr>
              <w:t>Type Conversion involves the conversion of one object from one data type to another data type.</w:t>
            </w:r>
          </w:p>
          <w:p w14:paraId="4871EE09" w14:textId="53FD076A" w:rsidR="007F433A" w:rsidRDefault="007F433A" w:rsidP="007F433A">
            <w:pPr>
              <w:pStyle w:val="Header"/>
              <w:numPr>
                <w:ilvl w:val="0"/>
                <w:numId w:val="15"/>
              </w:numPr>
              <w:tabs>
                <w:tab w:val="clear" w:pos="4320"/>
                <w:tab w:val="clear" w:pos="8640"/>
              </w:tabs>
              <w:rPr>
                <w:rFonts w:ascii="Arial" w:hAnsi="Arial" w:cs="Arial"/>
              </w:rPr>
            </w:pPr>
            <w:r>
              <w:rPr>
                <w:rFonts w:ascii="Arial" w:hAnsi="Arial" w:cs="Arial"/>
              </w:rPr>
              <w:t xml:space="preserve">the Python interpreter automatically performs Implicit Type </w:t>
            </w:r>
            <w:r>
              <w:rPr>
                <w:rFonts w:ascii="Arial" w:hAnsi="Arial" w:cs="Arial"/>
              </w:rPr>
              <w:lastRenderedPageBreak/>
              <w:t>Conversion.</w:t>
            </w:r>
          </w:p>
          <w:p w14:paraId="0DCECF96" w14:textId="77777777" w:rsidR="007F433A" w:rsidRDefault="007F433A" w:rsidP="007F433A">
            <w:pPr>
              <w:pStyle w:val="Header"/>
              <w:numPr>
                <w:ilvl w:val="0"/>
                <w:numId w:val="15"/>
              </w:numPr>
              <w:tabs>
                <w:tab w:val="clear" w:pos="4320"/>
                <w:tab w:val="clear" w:pos="8640"/>
              </w:tabs>
              <w:rPr>
                <w:rFonts w:ascii="Arial" w:hAnsi="Arial" w:cs="Arial"/>
              </w:rPr>
            </w:pPr>
            <w:r>
              <w:rPr>
                <w:rFonts w:ascii="Arial" w:hAnsi="Arial" w:cs="Arial"/>
              </w:rPr>
              <w:t>Python uses Implicit Type Conversion to prevent data loss.</w:t>
            </w:r>
          </w:p>
          <w:p w14:paraId="33817D1F" w14:textId="0ED4D45C" w:rsidR="007F433A" w:rsidRDefault="007F433A" w:rsidP="007F433A">
            <w:pPr>
              <w:pStyle w:val="Header"/>
              <w:numPr>
                <w:ilvl w:val="0"/>
                <w:numId w:val="15"/>
              </w:numPr>
              <w:tabs>
                <w:tab w:val="clear" w:pos="4320"/>
                <w:tab w:val="clear" w:pos="8640"/>
              </w:tabs>
              <w:rPr>
                <w:rFonts w:ascii="Arial" w:hAnsi="Arial" w:cs="Arial"/>
              </w:rPr>
            </w:pPr>
            <w:r>
              <w:rPr>
                <w:rFonts w:ascii="Arial" w:hAnsi="Arial" w:cs="Arial"/>
              </w:rPr>
              <w:t>Explicit Type Conversion is also known as Type Casting; here, conversion is done using predefined functions by the user.</w:t>
            </w:r>
          </w:p>
          <w:p w14:paraId="2B8EDAA0" w14:textId="2CE1E9E1" w:rsidR="007F433A" w:rsidRDefault="008C2905" w:rsidP="007F433A">
            <w:pPr>
              <w:pStyle w:val="Header"/>
              <w:numPr>
                <w:ilvl w:val="0"/>
                <w:numId w:val="15"/>
              </w:numPr>
              <w:tabs>
                <w:tab w:val="clear" w:pos="4320"/>
                <w:tab w:val="clear" w:pos="8640"/>
              </w:tabs>
              <w:rPr>
                <w:rFonts w:ascii="Arial" w:hAnsi="Arial" w:cs="Arial"/>
              </w:rPr>
            </w:pPr>
            <w:r>
              <w:rPr>
                <w:rFonts w:ascii="Arial" w:hAnsi="Arial" w:cs="Arial"/>
              </w:rPr>
              <w:t xml:space="preserve">Data loss may occur in Type Casting </w:t>
            </w:r>
            <w:r w:rsidR="007F433A">
              <w:rPr>
                <w:rFonts w:ascii="Arial" w:hAnsi="Arial" w:cs="Arial"/>
              </w:rPr>
              <w:t>as we enforce the conversion from one data type to another.</w:t>
            </w:r>
          </w:p>
          <w:p w14:paraId="3E3C2F32" w14:textId="77777777" w:rsidR="007F433A" w:rsidRDefault="007F433A" w:rsidP="007F433A">
            <w:pPr>
              <w:pStyle w:val="Header"/>
              <w:tabs>
                <w:tab w:val="clear" w:pos="4320"/>
                <w:tab w:val="clear" w:pos="8640"/>
              </w:tabs>
              <w:rPr>
                <w:rFonts w:ascii="Arial" w:hAnsi="Arial" w:cs="Arial"/>
              </w:rPr>
            </w:pPr>
          </w:p>
          <w:p w14:paraId="795E9575" w14:textId="77777777" w:rsidR="007F433A" w:rsidRDefault="007F433A" w:rsidP="007F433A">
            <w:pPr>
              <w:pStyle w:val="Header"/>
              <w:tabs>
                <w:tab w:val="clear" w:pos="4320"/>
                <w:tab w:val="clear" w:pos="8640"/>
              </w:tabs>
              <w:rPr>
                <w:rFonts w:ascii="Arial" w:hAnsi="Arial" w:cs="Arial"/>
              </w:rPr>
            </w:pPr>
          </w:p>
          <w:p w14:paraId="495CC35C" w14:textId="77777777" w:rsidR="0084764E" w:rsidRDefault="0084764E" w:rsidP="007F433A">
            <w:pPr>
              <w:pStyle w:val="Header"/>
              <w:tabs>
                <w:tab w:val="clear" w:pos="4320"/>
                <w:tab w:val="clear" w:pos="8640"/>
              </w:tabs>
              <w:rPr>
                <w:rFonts w:ascii="Arial" w:hAnsi="Arial" w:cs="Arial"/>
              </w:rPr>
            </w:pPr>
          </w:p>
          <w:p w14:paraId="3CEBAD6C" w14:textId="3FF8C228" w:rsidR="0084764E" w:rsidRDefault="008C2905" w:rsidP="007F433A">
            <w:pPr>
              <w:pStyle w:val="Header"/>
              <w:tabs>
                <w:tab w:val="clear" w:pos="4320"/>
                <w:tab w:val="clear" w:pos="8640"/>
              </w:tabs>
              <w:rPr>
                <w:rFonts w:ascii="Arial" w:hAnsi="Arial" w:cs="Arial"/>
              </w:rPr>
            </w:pPr>
            <w:r>
              <w:rPr>
                <w:rFonts w:ascii="Arial" w:hAnsi="Arial" w:cs="Arial"/>
              </w:rPr>
              <w:t>A major aspect of computer programming is the ability and need to get input from a user</w:t>
            </w:r>
            <w:r w:rsidR="006B79D6">
              <w:rPr>
                <w:rFonts w:ascii="Arial" w:hAnsi="Arial" w:cs="Arial"/>
              </w:rPr>
              <w:t>, and so in Python,</w:t>
            </w:r>
            <w:r>
              <w:rPr>
                <w:rFonts w:ascii="Arial" w:hAnsi="Arial" w:cs="Arial"/>
              </w:rPr>
              <w:t xml:space="preserve"> the inbuilt function </w:t>
            </w:r>
            <w:proofErr w:type="gramStart"/>
            <w:r>
              <w:rPr>
                <w:rFonts w:ascii="Arial" w:hAnsi="Arial" w:cs="Arial"/>
              </w:rPr>
              <w:t>input(</w:t>
            </w:r>
            <w:proofErr w:type="gramEnd"/>
            <w:r>
              <w:rPr>
                <w:rFonts w:ascii="Arial" w:hAnsi="Arial" w:cs="Arial"/>
              </w:rPr>
              <w:t>) is used to collect user input. It should be noted that the type returned by this function is always string (str)</w:t>
            </w:r>
            <w:r w:rsidR="006B79D6">
              <w:rPr>
                <w:rFonts w:ascii="Arial" w:hAnsi="Arial" w:cs="Arial"/>
              </w:rPr>
              <w:t>, so the programmer must do an Implicit Conversion</w:t>
            </w:r>
            <w:r w:rsidR="00726753">
              <w:rPr>
                <w:rFonts w:ascii="Arial" w:hAnsi="Arial" w:cs="Arial"/>
              </w:rPr>
              <w:t xml:space="preserve"> after collecting user input.</w:t>
            </w:r>
          </w:p>
          <w:p w14:paraId="04640FBB" w14:textId="77777777" w:rsidR="009F63E0" w:rsidRDefault="009F63E0" w:rsidP="007F433A">
            <w:pPr>
              <w:pStyle w:val="Header"/>
              <w:tabs>
                <w:tab w:val="clear" w:pos="4320"/>
                <w:tab w:val="clear" w:pos="8640"/>
              </w:tabs>
              <w:rPr>
                <w:rFonts w:ascii="Arial" w:hAnsi="Arial" w:cs="Arial"/>
              </w:rPr>
            </w:pPr>
          </w:p>
          <w:p w14:paraId="052EDEC5" w14:textId="49EA63CA" w:rsidR="009F63E0" w:rsidRDefault="009F63E0" w:rsidP="007F433A">
            <w:pPr>
              <w:pStyle w:val="Header"/>
              <w:tabs>
                <w:tab w:val="clear" w:pos="4320"/>
                <w:tab w:val="clear" w:pos="8640"/>
              </w:tabs>
              <w:rPr>
                <w:rFonts w:ascii="Arial" w:hAnsi="Arial" w:cs="Arial"/>
              </w:rPr>
            </w:pPr>
            <w:r>
              <w:rPr>
                <w:rFonts w:ascii="Arial" w:hAnsi="Arial" w:cs="Arial"/>
              </w:rPr>
              <w:t>Example:</w:t>
            </w:r>
          </w:p>
          <w:p w14:paraId="5002AB31" w14:textId="77777777" w:rsidR="009F63E0" w:rsidRDefault="009F63E0" w:rsidP="007F433A">
            <w:pPr>
              <w:pStyle w:val="Header"/>
              <w:tabs>
                <w:tab w:val="clear" w:pos="4320"/>
                <w:tab w:val="clear" w:pos="8640"/>
              </w:tabs>
              <w:rPr>
                <w:rFonts w:ascii="Arial" w:hAnsi="Arial" w:cs="Arial"/>
              </w:rPr>
            </w:pPr>
          </w:p>
          <w:p w14:paraId="4FD3785A" w14:textId="01B8CC84" w:rsidR="009F63E0" w:rsidRDefault="009F63E0" w:rsidP="007F433A">
            <w:pPr>
              <w:pStyle w:val="Header"/>
              <w:tabs>
                <w:tab w:val="clear" w:pos="4320"/>
                <w:tab w:val="clear" w:pos="8640"/>
              </w:tabs>
              <w:rPr>
                <w:rFonts w:ascii="Arial" w:hAnsi="Arial" w:cs="Arial"/>
              </w:rPr>
            </w:pPr>
            <w:r>
              <w:rPr>
                <w:rFonts w:ascii="Arial" w:hAnsi="Arial" w:cs="Arial"/>
              </w:rPr>
              <w:t xml:space="preserve">number = </w:t>
            </w:r>
            <w:proofErr w:type="gramStart"/>
            <w:r>
              <w:rPr>
                <w:rFonts w:ascii="Arial" w:hAnsi="Arial" w:cs="Arial"/>
              </w:rPr>
              <w:t>int(</w:t>
            </w:r>
            <w:proofErr w:type="gramEnd"/>
            <w:r>
              <w:rPr>
                <w:rFonts w:ascii="Arial" w:hAnsi="Arial" w:cs="Arial"/>
              </w:rPr>
              <w:t>input(“Number: “))</w:t>
            </w:r>
          </w:p>
          <w:p w14:paraId="262F30D8" w14:textId="77777777" w:rsidR="009F63E0" w:rsidRDefault="009F63E0" w:rsidP="007F433A">
            <w:pPr>
              <w:pStyle w:val="Header"/>
              <w:tabs>
                <w:tab w:val="clear" w:pos="4320"/>
                <w:tab w:val="clear" w:pos="8640"/>
              </w:tabs>
              <w:rPr>
                <w:rFonts w:ascii="Arial" w:hAnsi="Arial" w:cs="Arial"/>
              </w:rPr>
            </w:pPr>
          </w:p>
          <w:p w14:paraId="4F4D7329" w14:textId="77777777" w:rsidR="009F63E0" w:rsidRDefault="009F63E0" w:rsidP="007F433A">
            <w:pPr>
              <w:pStyle w:val="Header"/>
              <w:tabs>
                <w:tab w:val="clear" w:pos="4320"/>
                <w:tab w:val="clear" w:pos="8640"/>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2347"/>
              <w:gridCol w:w="2347"/>
            </w:tblGrid>
            <w:tr w:rsidR="007F4B8F" w14:paraId="2C17BC89" w14:textId="77777777">
              <w:tc>
                <w:tcPr>
                  <w:tcW w:w="2347" w:type="dxa"/>
                  <w:shd w:val="clear" w:color="auto" w:fill="auto"/>
                </w:tcPr>
                <w:p w14:paraId="04167928" w14:textId="26019C58" w:rsidR="007F4B8F" w:rsidRDefault="007F4B8F">
                  <w:pPr>
                    <w:pStyle w:val="Header"/>
                    <w:tabs>
                      <w:tab w:val="clear" w:pos="4320"/>
                      <w:tab w:val="clear" w:pos="8640"/>
                    </w:tabs>
                    <w:rPr>
                      <w:rFonts w:ascii="Arial" w:hAnsi="Arial" w:cs="Arial"/>
                    </w:rPr>
                  </w:pPr>
                  <w:r>
                    <w:rPr>
                      <w:rFonts w:ascii="Verdana" w:hAnsi="Verdana"/>
                      <w:b/>
                      <w:bCs/>
                      <w:color w:val="000000"/>
                      <w:sz w:val="23"/>
                      <w:szCs w:val="23"/>
                    </w:rPr>
                    <w:t>Operator</w:t>
                  </w:r>
                </w:p>
              </w:tc>
              <w:tc>
                <w:tcPr>
                  <w:tcW w:w="2347" w:type="dxa"/>
                  <w:shd w:val="clear" w:color="auto" w:fill="auto"/>
                </w:tcPr>
                <w:p w14:paraId="6D32A91A" w14:textId="26D79F7B" w:rsidR="007F4B8F" w:rsidRDefault="007F4B8F">
                  <w:pPr>
                    <w:pStyle w:val="Header"/>
                    <w:tabs>
                      <w:tab w:val="clear" w:pos="4320"/>
                      <w:tab w:val="clear" w:pos="8640"/>
                    </w:tabs>
                    <w:rPr>
                      <w:rFonts w:ascii="Arial" w:hAnsi="Arial" w:cs="Arial"/>
                    </w:rPr>
                  </w:pPr>
                  <w:r>
                    <w:rPr>
                      <w:rFonts w:ascii="Verdana" w:hAnsi="Verdana"/>
                      <w:b/>
                      <w:bCs/>
                      <w:color w:val="000000"/>
                      <w:sz w:val="23"/>
                      <w:szCs w:val="23"/>
                    </w:rPr>
                    <w:t>Name</w:t>
                  </w:r>
                </w:p>
              </w:tc>
              <w:tc>
                <w:tcPr>
                  <w:tcW w:w="2347" w:type="dxa"/>
                  <w:shd w:val="clear" w:color="auto" w:fill="auto"/>
                </w:tcPr>
                <w:p w14:paraId="4B8E45C7" w14:textId="390DFE69" w:rsidR="007F4B8F" w:rsidRDefault="007F4B8F">
                  <w:pPr>
                    <w:pStyle w:val="Header"/>
                    <w:tabs>
                      <w:tab w:val="clear" w:pos="4320"/>
                      <w:tab w:val="clear" w:pos="8640"/>
                    </w:tabs>
                    <w:rPr>
                      <w:rFonts w:ascii="Arial" w:hAnsi="Arial" w:cs="Arial"/>
                    </w:rPr>
                  </w:pPr>
                  <w:r>
                    <w:rPr>
                      <w:rFonts w:ascii="Verdana" w:hAnsi="Verdana"/>
                      <w:b/>
                      <w:bCs/>
                      <w:color w:val="000000"/>
                      <w:sz w:val="23"/>
                      <w:szCs w:val="23"/>
                    </w:rPr>
                    <w:t>Example</w:t>
                  </w:r>
                </w:p>
              </w:tc>
            </w:tr>
            <w:tr w:rsidR="007F4B8F" w14:paraId="5D07AA81" w14:textId="77777777">
              <w:tc>
                <w:tcPr>
                  <w:tcW w:w="2347" w:type="dxa"/>
                  <w:shd w:val="clear" w:color="auto" w:fill="auto"/>
                </w:tcPr>
                <w:p w14:paraId="25A8940F" w14:textId="68E5DBFB" w:rsidR="007F4B8F" w:rsidRDefault="007F4B8F">
                  <w:pPr>
                    <w:pStyle w:val="Header"/>
                    <w:tabs>
                      <w:tab w:val="clear" w:pos="4320"/>
                      <w:tab w:val="clear" w:pos="8640"/>
                    </w:tabs>
                    <w:rPr>
                      <w:rFonts w:ascii="Arial" w:hAnsi="Arial" w:cs="Arial"/>
                    </w:rPr>
                  </w:pPr>
                  <w:r>
                    <w:rPr>
                      <w:rFonts w:ascii="Verdana" w:hAnsi="Verdana"/>
                      <w:color w:val="000000"/>
                      <w:sz w:val="23"/>
                      <w:szCs w:val="23"/>
                    </w:rPr>
                    <w:t>+</w:t>
                  </w:r>
                </w:p>
              </w:tc>
              <w:tc>
                <w:tcPr>
                  <w:tcW w:w="2347" w:type="dxa"/>
                  <w:shd w:val="clear" w:color="auto" w:fill="auto"/>
                </w:tcPr>
                <w:p w14:paraId="4F44D771" w14:textId="55352438" w:rsidR="007F4B8F" w:rsidRDefault="007F4B8F">
                  <w:pPr>
                    <w:pStyle w:val="Header"/>
                    <w:tabs>
                      <w:tab w:val="clear" w:pos="4320"/>
                      <w:tab w:val="clear" w:pos="8640"/>
                    </w:tabs>
                    <w:rPr>
                      <w:rFonts w:ascii="Arial" w:hAnsi="Arial" w:cs="Arial"/>
                    </w:rPr>
                  </w:pPr>
                  <w:r>
                    <w:rPr>
                      <w:rFonts w:ascii="Verdana" w:hAnsi="Verdana"/>
                      <w:color w:val="000000"/>
                      <w:sz w:val="23"/>
                      <w:szCs w:val="23"/>
                    </w:rPr>
                    <w:t>Addition</w:t>
                  </w:r>
                </w:p>
              </w:tc>
              <w:tc>
                <w:tcPr>
                  <w:tcW w:w="2347" w:type="dxa"/>
                  <w:shd w:val="clear" w:color="auto" w:fill="auto"/>
                </w:tcPr>
                <w:p w14:paraId="1F09FBA5" w14:textId="72BB51BB" w:rsidR="007F4B8F" w:rsidRDefault="007F4B8F">
                  <w:pPr>
                    <w:pStyle w:val="Header"/>
                    <w:tabs>
                      <w:tab w:val="clear" w:pos="4320"/>
                      <w:tab w:val="clear" w:pos="8640"/>
                    </w:tabs>
                    <w:rPr>
                      <w:rFonts w:ascii="Arial" w:hAnsi="Arial" w:cs="Arial"/>
                    </w:rPr>
                  </w:pPr>
                  <w:r>
                    <w:rPr>
                      <w:rFonts w:ascii="Verdana" w:hAnsi="Verdana"/>
                      <w:color w:val="000000"/>
                      <w:sz w:val="23"/>
                      <w:szCs w:val="23"/>
                    </w:rPr>
                    <w:t>x + y</w:t>
                  </w:r>
                </w:p>
              </w:tc>
            </w:tr>
            <w:tr w:rsidR="007F4B8F" w14:paraId="4C78386D" w14:textId="77777777">
              <w:tc>
                <w:tcPr>
                  <w:tcW w:w="2347" w:type="dxa"/>
                  <w:shd w:val="clear" w:color="auto" w:fill="auto"/>
                </w:tcPr>
                <w:p w14:paraId="0A24EE3C" w14:textId="173B6786" w:rsidR="007F4B8F" w:rsidRDefault="007F4B8F">
                  <w:pPr>
                    <w:pStyle w:val="Header"/>
                    <w:tabs>
                      <w:tab w:val="clear" w:pos="4320"/>
                      <w:tab w:val="clear" w:pos="8640"/>
                    </w:tabs>
                    <w:rPr>
                      <w:rFonts w:ascii="Arial" w:hAnsi="Arial" w:cs="Arial"/>
                    </w:rPr>
                  </w:pPr>
                  <w:r>
                    <w:rPr>
                      <w:rFonts w:ascii="Verdana" w:hAnsi="Verdana"/>
                      <w:color w:val="000000"/>
                      <w:sz w:val="23"/>
                      <w:szCs w:val="23"/>
                    </w:rPr>
                    <w:t>-</w:t>
                  </w:r>
                </w:p>
              </w:tc>
              <w:tc>
                <w:tcPr>
                  <w:tcW w:w="2347" w:type="dxa"/>
                  <w:shd w:val="clear" w:color="auto" w:fill="auto"/>
                </w:tcPr>
                <w:p w14:paraId="45D41F55" w14:textId="5CFF4B6E" w:rsidR="007F4B8F" w:rsidRDefault="007F4B8F">
                  <w:pPr>
                    <w:pStyle w:val="Header"/>
                    <w:tabs>
                      <w:tab w:val="clear" w:pos="4320"/>
                      <w:tab w:val="clear" w:pos="8640"/>
                    </w:tabs>
                    <w:rPr>
                      <w:rFonts w:ascii="Arial" w:hAnsi="Arial" w:cs="Arial"/>
                    </w:rPr>
                  </w:pPr>
                  <w:r>
                    <w:rPr>
                      <w:rFonts w:ascii="Verdana" w:hAnsi="Verdana"/>
                      <w:color w:val="000000"/>
                      <w:sz w:val="23"/>
                      <w:szCs w:val="23"/>
                    </w:rPr>
                    <w:t>Subtraction</w:t>
                  </w:r>
                </w:p>
              </w:tc>
              <w:tc>
                <w:tcPr>
                  <w:tcW w:w="2347" w:type="dxa"/>
                  <w:shd w:val="clear" w:color="auto" w:fill="auto"/>
                </w:tcPr>
                <w:p w14:paraId="75C2C7CF" w14:textId="48FDAD4D" w:rsidR="007F4B8F" w:rsidRDefault="007F4B8F">
                  <w:pPr>
                    <w:pStyle w:val="Header"/>
                    <w:tabs>
                      <w:tab w:val="clear" w:pos="4320"/>
                      <w:tab w:val="clear" w:pos="8640"/>
                    </w:tabs>
                    <w:rPr>
                      <w:rFonts w:ascii="Arial" w:hAnsi="Arial" w:cs="Arial"/>
                    </w:rPr>
                  </w:pPr>
                  <w:r>
                    <w:rPr>
                      <w:rFonts w:ascii="Verdana" w:hAnsi="Verdana"/>
                      <w:color w:val="000000"/>
                      <w:sz w:val="23"/>
                      <w:szCs w:val="23"/>
                    </w:rPr>
                    <w:t>x - y</w:t>
                  </w:r>
                </w:p>
              </w:tc>
            </w:tr>
            <w:tr w:rsidR="007F4B8F" w14:paraId="19867DEA" w14:textId="77777777">
              <w:tc>
                <w:tcPr>
                  <w:tcW w:w="2347" w:type="dxa"/>
                  <w:shd w:val="clear" w:color="auto" w:fill="auto"/>
                </w:tcPr>
                <w:p w14:paraId="3B197A8D" w14:textId="46EE43DB" w:rsidR="007F4B8F" w:rsidRDefault="007F4B8F">
                  <w:pPr>
                    <w:pStyle w:val="Header"/>
                    <w:tabs>
                      <w:tab w:val="clear" w:pos="4320"/>
                      <w:tab w:val="clear" w:pos="8640"/>
                    </w:tabs>
                    <w:rPr>
                      <w:rFonts w:ascii="Arial" w:hAnsi="Arial" w:cs="Arial"/>
                    </w:rPr>
                  </w:pPr>
                  <w:r>
                    <w:rPr>
                      <w:rFonts w:ascii="Verdana" w:hAnsi="Verdana"/>
                      <w:color w:val="000000"/>
                      <w:sz w:val="23"/>
                      <w:szCs w:val="23"/>
                    </w:rPr>
                    <w:t>*</w:t>
                  </w:r>
                </w:p>
              </w:tc>
              <w:tc>
                <w:tcPr>
                  <w:tcW w:w="2347" w:type="dxa"/>
                  <w:shd w:val="clear" w:color="auto" w:fill="auto"/>
                </w:tcPr>
                <w:p w14:paraId="5B7F3B9A" w14:textId="3DADFD14" w:rsidR="007F4B8F" w:rsidRDefault="007F4B8F">
                  <w:pPr>
                    <w:pStyle w:val="Header"/>
                    <w:tabs>
                      <w:tab w:val="clear" w:pos="4320"/>
                      <w:tab w:val="clear" w:pos="8640"/>
                    </w:tabs>
                    <w:rPr>
                      <w:rFonts w:ascii="Arial" w:hAnsi="Arial" w:cs="Arial"/>
                    </w:rPr>
                  </w:pPr>
                  <w:r>
                    <w:rPr>
                      <w:rFonts w:ascii="Verdana" w:hAnsi="Verdana"/>
                      <w:color w:val="000000"/>
                      <w:sz w:val="23"/>
                      <w:szCs w:val="23"/>
                    </w:rPr>
                    <w:t>Multiplication</w:t>
                  </w:r>
                </w:p>
              </w:tc>
              <w:tc>
                <w:tcPr>
                  <w:tcW w:w="2347" w:type="dxa"/>
                  <w:shd w:val="clear" w:color="auto" w:fill="auto"/>
                </w:tcPr>
                <w:p w14:paraId="3B1E6E9E" w14:textId="56D2BDE8" w:rsidR="007F4B8F" w:rsidRDefault="007F4B8F">
                  <w:pPr>
                    <w:pStyle w:val="Header"/>
                    <w:tabs>
                      <w:tab w:val="clear" w:pos="4320"/>
                      <w:tab w:val="clear" w:pos="8640"/>
                    </w:tabs>
                    <w:rPr>
                      <w:rFonts w:ascii="Arial" w:hAnsi="Arial" w:cs="Arial"/>
                    </w:rPr>
                  </w:pPr>
                  <w:r>
                    <w:rPr>
                      <w:rFonts w:ascii="Verdana" w:hAnsi="Verdana"/>
                      <w:color w:val="000000"/>
                      <w:sz w:val="23"/>
                      <w:szCs w:val="23"/>
                    </w:rPr>
                    <w:t>x * y</w:t>
                  </w:r>
                </w:p>
              </w:tc>
            </w:tr>
            <w:tr w:rsidR="007F4B8F" w14:paraId="4D4BAAD2" w14:textId="77777777">
              <w:tc>
                <w:tcPr>
                  <w:tcW w:w="2347" w:type="dxa"/>
                  <w:shd w:val="clear" w:color="auto" w:fill="auto"/>
                </w:tcPr>
                <w:p w14:paraId="57993DAB" w14:textId="6DCC5EB8" w:rsidR="007F4B8F" w:rsidRDefault="007F4B8F">
                  <w:pPr>
                    <w:pStyle w:val="Header"/>
                    <w:tabs>
                      <w:tab w:val="clear" w:pos="4320"/>
                      <w:tab w:val="clear" w:pos="8640"/>
                    </w:tabs>
                    <w:rPr>
                      <w:rFonts w:ascii="Arial" w:hAnsi="Arial" w:cs="Arial"/>
                    </w:rPr>
                  </w:pPr>
                  <w:r>
                    <w:rPr>
                      <w:rFonts w:ascii="Verdana" w:hAnsi="Verdana"/>
                      <w:color w:val="000000"/>
                      <w:sz w:val="23"/>
                      <w:szCs w:val="23"/>
                    </w:rPr>
                    <w:t>/</w:t>
                  </w:r>
                </w:p>
              </w:tc>
              <w:tc>
                <w:tcPr>
                  <w:tcW w:w="2347" w:type="dxa"/>
                  <w:shd w:val="clear" w:color="auto" w:fill="auto"/>
                </w:tcPr>
                <w:p w14:paraId="2CDFA3C9" w14:textId="545AB932" w:rsidR="007F4B8F" w:rsidRDefault="007F4B8F">
                  <w:pPr>
                    <w:pStyle w:val="Header"/>
                    <w:tabs>
                      <w:tab w:val="clear" w:pos="4320"/>
                      <w:tab w:val="clear" w:pos="8640"/>
                    </w:tabs>
                    <w:rPr>
                      <w:rFonts w:ascii="Arial" w:hAnsi="Arial" w:cs="Arial"/>
                    </w:rPr>
                  </w:pPr>
                  <w:r>
                    <w:rPr>
                      <w:rFonts w:ascii="Verdana" w:hAnsi="Verdana"/>
                      <w:color w:val="000000"/>
                      <w:sz w:val="23"/>
                      <w:szCs w:val="23"/>
                    </w:rPr>
                    <w:t>Division</w:t>
                  </w:r>
                </w:p>
              </w:tc>
              <w:tc>
                <w:tcPr>
                  <w:tcW w:w="2347" w:type="dxa"/>
                  <w:shd w:val="clear" w:color="auto" w:fill="auto"/>
                </w:tcPr>
                <w:p w14:paraId="1A9B279E" w14:textId="377F92D9" w:rsidR="007F4B8F" w:rsidRDefault="007F4B8F">
                  <w:pPr>
                    <w:pStyle w:val="Header"/>
                    <w:tabs>
                      <w:tab w:val="clear" w:pos="4320"/>
                      <w:tab w:val="clear" w:pos="8640"/>
                    </w:tabs>
                    <w:rPr>
                      <w:rFonts w:ascii="Arial" w:hAnsi="Arial" w:cs="Arial"/>
                    </w:rPr>
                  </w:pPr>
                  <w:r>
                    <w:rPr>
                      <w:rFonts w:ascii="Verdana" w:hAnsi="Verdana"/>
                      <w:color w:val="000000"/>
                      <w:sz w:val="23"/>
                      <w:szCs w:val="23"/>
                    </w:rPr>
                    <w:t>x / y</w:t>
                  </w:r>
                </w:p>
              </w:tc>
            </w:tr>
            <w:tr w:rsidR="007F4B8F" w14:paraId="3DC9D3C9" w14:textId="77777777">
              <w:tc>
                <w:tcPr>
                  <w:tcW w:w="2347" w:type="dxa"/>
                  <w:shd w:val="clear" w:color="auto" w:fill="auto"/>
                </w:tcPr>
                <w:p w14:paraId="6AE50CA2" w14:textId="343166F3" w:rsidR="007F4B8F" w:rsidRDefault="007F4B8F">
                  <w:pPr>
                    <w:pStyle w:val="Header"/>
                    <w:tabs>
                      <w:tab w:val="clear" w:pos="4320"/>
                      <w:tab w:val="clear" w:pos="8640"/>
                    </w:tabs>
                    <w:rPr>
                      <w:rFonts w:ascii="Arial" w:hAnsi="Arial" w:cs="Arial"/>
                    </w:rPr>
                  </w:pPr>
                  <w:r>
                    <w:rPr>
                      <w:rFonts w:ascii="Verdana" w:hAnsi="Verdana"/>
                      <w:color w:val="000000"/>
                      <w:sz w:val="23"/>
                      <w:szCs w:val="23"/>
                    </w:rPr>
                    <w:t>%</w:t>
                  </w:r>
                </w:p>
              </w:tc>
              <w:tc>
                <w:tcPr>
                  <w:tcW w:w="2347" w:type="dxa"/>
                  <w:shd w:val="clear" w:color="auto" w:fill="auto"/>
                </w:tcPr>
                <w:p w14:paraId="70229497" w14:textId="66474321" w:rsidR="007F4B8F" w:rsidRDefault="007F4B8F">
                  <w:pPr>
                    <w:pStyle w:val="Header"/>
                    <w:tabs>
                      <w:tab w:val="clear" w:pos="4320"/>
                      <w:tab w:val="clear" w:pos="8640"/>
                    </w:tabs>
                    <w:rPr>
                      <w:rFonts w:ascii="Arial" w:hAnsi="Arial" w:cs="Arial"/>
                    </w:rPr>
                  </w:pPr>
                  <w:r>
                    <w:rPr>
                      <w:rFonts w:ascii="Verdana" w:hAnsi="Verdana"/>
                      <w:color w:val="000000"/>
                      <w:sz w:val="23"/>
                      <w:szCs w:val="23"/>
                    </w:rPr>
                    <w:t>Modulus</w:t>
                  </w:r>
                </w:p>
              </w:tc>
              <w:tc>
                <w:tcPr>
                  <w:tcW w:w="2347" w:type="dxa"/>
                  <w:shd w:val="clear" w:color="auto" w:fill="auto"/>
                </w:tcPr>
                <w:p w14:paraId="79AB5ADD" w14:textId="56E7346F" w:rsidR="007F4B8F" w:rsidRDefault="007F4B8F">
                  <w:pPr>
                    <w:pStyle w:val="Header"/>
                    <w:tabs>
                      <w:tab w:val="clear" w:pos="4320"/>
                      <w:tab w:val="clear" w:pos="8640"/>
                    </w:tabs>
                    <w:rPr>
                      <w:rFonts w:ascii="Arial" w:hAnsi="Arial" w:cs="Arial"/>
                    </w:rPr>
                  </w:pPr>
                  <w:r>
                    <w:rPr>
                      <w:rFonts w:ascii="Verdana" w:hAnsi="Verdana"/>
                      <w:color w:val="000000"/>
                      <w:sz w:val="23"/>
                      <w:szCs w:val="23"/>
                    </w:rPr>
                    <w:t>x % y</w:t>
                  </w:r>
                </w:p>
              </w:tc>
            </w:tr>
            <w:tr w:rsidR="007F4B8F" w14:paraId="720B3B30" w14:textId="77777777">
              <w:tc>
                <w:tcPr>
                  <w:tcW w:w="2347" w:type="dxa"/>
                  <w:shd w:val="clear" w:color="auto" w:fill="auto"/>
                </w:tcPr>
                <w:p w14:paraId="02CE9778" w14:textId="7ED3724B" w:rsidR="007F4B8F" w:rsidRDefault="007F4B8F">
                  <w:pPr>
                    <w:pStyle w:val="Header"/>
                    <w:tabs>
                      <w:tab w:val="clear" w:pos="4320"/>
                      <w:tab w:val="clear" w:pos="8640"/>
                    </w:tabs>
                    <w:rPr>
                      <w:rFonts w:ascii="Arial" w:hAnsi="Arial" w:cs="Arial"/>
                    </w:rPr>
                  </w:pPr>
                  <w:r>
                    <w:rPr>
                      <w:rFonts w:ascii="Verdana" w:hAnsi="Verdana"/>
                      <w:color w:val="000000"/>
                      <w:sz w:val="23"/>
                      <w:szCs w:val="23"/>
                    </w:rPr>
                    <w:t>**</w:t>
                  </w:r>
                </w:p>
              </w:tc>
              <w:tc>
                <w:tcPr>
                  <w:tcW w:w="2347" w:type="dxa"/>
                  <w:shd w:val="clear" w:color="auto" w:fill="auto"/>
                </w:tcPr>
                <w:p w14:paraId="4A959B14" w14:textId="10D49DA3" w:rsidR="007F4B8F" w:rsidRDefault="007F4B8F">
                  <w:pPr>
                    <w:pStyle w:val="Header"/>
                    <w:tabs>
                      <w:tab w:val="clear" w:pos="4320"/>
                      <w:tab w:val="clear" w:pos="8640"/>
                    </w:tabs>
                    <w:rPr>
                      <w:rFonts w:ascii="Arial" w:hAnsi="Arial" w:cs="Arial"/>
                    </w:rPr>
                  </w:pPr>
                  <w:r>
                    <w:rPr>
                      <w:rFonts w:ascii="Verdana" w:hAnsi="Verdana"/>
                      <w:color w:val="000000"/>
                      <w:sz w:val="23"/>
                      <w:szCs w:val="23"/>
                    </w:rPr>
                    <w:t>Exponentiation</w:t>
                  </w:r>
                </w:p>
              </w:tc>
              <w:tc>
                <w:tcPr>
                  <w:tcW w:w="2347" w:type="dxa"/>
                  <w:shd w:val="clear" w:color="auto" w:fill="auto"/>
                </w:tcPr>
                <w:p w14:paraId="686B28DB" w14:textId="47B02964" w:rsidR="007F4B8F" w:rsidRDefault="007F4B8F">
                  <w:pPr>
                    <w:pStyle w:val="Header"/>
                    <w:tabs>
                      <w:tab w:val="clear" w:pos="4320"/>
                      <w:tab w:val="clear" w:pos="8640"/>
                    </w:tabs>
                    <w:rPr>
                      <w:rFonts w:ascii="Arial" w:hAnsi="Arial" w:cs="Arial"/>
                    </w:rPr>
                  </w:pPr>
                  <w:r>
                    <w:rPr>
                      <w:rFonts w:ascii="Verdana" w:hAnsi="Verdana"/>
                      <w:color w:val="000000"/>
                      <w:sz w:val="23"/>
                      <w:szCs w:val="23"/>
                    </w:rPr>
                    <w:t>x ** y</w:t>
                  </w:r>
                </w:p>
              </w:tc>
            </w:tr>
            <w:tr w:rsidR="007F4B8F" w14:paraId="7ACBA120" w14:textId="77777777">
              <w:tc>
                <w:tcPr>
                  <w:tcW w:w="2347" w:type="dxa"/>
                  <w:shd w:val="clear" w:color="auto" w:fill="auto"/>
                </w:tcPr>
                <w:p w14:paraId="33EA9447" w14:textId="4C30BD7D" w:rsidR="007F4B8F" w:rsidRDefault="007F4B8F">
                  <w:pPr>
                    <w:pStyle w:val="Header"/>
                    <w:tabs>
                      <w:tab w:val="clear" w:pos="4320"/>
                      <w:tab w:val="clear" w:pos="8640"/>
                    </w:tabs>
                    <w:rPr>
                      <w:rFonts w:ascii="Arial" w:hAnsi="Arial" w:cs="Arial"/>
                    </w:rPr>
                  </w:pPr>
                  <w:r>
                    <w:rPr>
                      <w:rFonts w:ascii="Verdana" w:hAnsi="Verdana"/>
                      <w:color w:val="000000"/>
                      <w:sz w:val="23"/>
                      <w:szCs w:val="23"/>
                    </w:rPr>
                    <w:t>//</w:t>
                  </w:r>
                </w:p>
              </w:tc>
              <w:tc>
                <w:tcPr>
                  <w:tcW w:w="2347" w:type="dxa"/>
                  <w:shd w:val="clear" w:color="auto" w:fill="auto"/>
                </w:tcPr>
                <w:p w14:paraId="49473ABD" w14:textId="04E24E4A" w:rsidR="007F4B8F" w:rsidRDefault="007F4B8F">
                  <w:pPr>
                    <w:pStyle w:val="Header"/>
                    <w:tabs>
                      <w:tab w:val="clear" w:pos="4320"/>
                      <w:tab w:val="clear" w:pos="8640"/>
                    </w:tabs>
                    <w:rPr>
                      <w:rFonts w:ascii="Arial" w:hAnsi="Arial" w:cs="Arial"/>
                    </w:rPr>
                  </w:pPr>
                  <w:r>
                    <w:rPr>
                      <w:rFonts w:ascii="Verdana" w:hAnsi="Verdana"/>
                      <w:color w:val="000000"/>
                      <w:sz w:val="23"/>
                      <w:szCs w:val="23"/>
                    </w:rPr>
                    <w:t>Floor division</w:t>
                  </w:r>
                </w:p>
              </w:tc>
              <w:tc>
                <w:tcPr>
                  <w:tcW w:w="2347" w:type="dxa"/>
                  <w:shd w:val="clear" w:color="auto" w:fill="auto"/>
                </w:tcPr>
                <w:p w14:paraId="4CA5416C" w14:textId="78E2133E" w:rsidR="007F4B8F" w:rsidRDefault="007F4B8F">
                  <w:pPr>
                    <w:pStyle w:val="Header"/>
                    <w:tabs>
                      <w:tab w:val="clear" w:pos="4320"/>
                      <w:tab w:val="clear" w:pos="8640"/>
                    </w:tabs>
                    <w:rPr>
                      <w:rFonts w:ascii="Arial" w:hAnsi="Arial" w:cs="Arial"/>
                    </w:rPr>
                  </w:pPr>
                  <w:r>
                    <w:rPr>
                      <w:rFonts w:ascii="Verdana" w:hAnsi="Verdana"/>
                      <w:color w:val="000000"/>
                      <w:sz w:val="23"/>
                      <w:szCs w:val="23"/>
                    </w:rPr>
                    <w:t>x // y</w:t>
                  </w:r>
                </w:p>
              </w:tc>
            </w:tr>
          </w:tbl>
          <w:p w14:paraId="00D2D679" w14:textId="77777777" w:rsidR="009F63E0" w:rsidRDefault="009F63E0" w:rsidP="007F433A">
            <w:pPr>
              <w:pStyle w:val="Header"/>
              <w:tabs>
                <w:tab w:val="clear" w:pos="4320"/>
                <w:tab w:val="clear" w:pos="8640"/>
              </w:tabs>
              <w:rPr>
                <w:rFonts w:ascii="Arial" w:hAnsi="Arial" w:cs="Arial"/>
              </w:rPr>
            </w:pPr>
          </w:p>
          <w:p w14:paraId="27742A15" w14:textId="77777777" w:rsidR="00726753" w:rsidRDefault="00726753" w:rsidP="007F433A">
            <w:pPr>
              <w:pStyle w:val="Header"/>
              <w:tabs>
                <w:tab w:val="clear" w:pos="4320"/>
                <w:tab w:val="clear" w:pos="8640"/>
              </w:tabs>
              <w:rPr>
                <w:rFonts w:ascii="Arial" w:hAnsi="Arial" w:cs="Arial"/>
              </w:rPr>
            </w:pPr>
          </w:p>
          <w:p w14:paraId="7767C7E7" w14:textId="60507844" w:rsidR="00726753" w:rsidRDefault="00C1182E" w:rsidP="007F433A">
            <w:pPr>
              <w:pStyle w:val="Header"/>
              <w:tabs>
                <w:tab w:val="clear" w:pos="4320"/>
                <w:tab w:val="clear" w:pos="8640"/>
              </w:tabs>
              <w:rPr>
                <w:rFonts w:ascii="Arial" w:hAnsi="Arial" w:cs="Arial"/>
              </w:rPr>
            </w:pPr>
            <w:r>
              <w:rPr>
                <w:rFonts w:ascii="Arial" w:hAnsi="Arial" w:cs="Arial"/>
              </w:rPr>
              <w:t xml:space="preserve">In addition to using the </w:t>
            </w:r>
            <w:proofErr w:type="gramStart"/>
            <w:r>
              <w:rPr>
                <w:rFonts w:ascii="Arial" w:hAnsi="Arial" w:cs="Arial"/>
              </w:rPr>
              <w:t>input(</w:t>
            </w:r>
            <w:proofErr w:type="gramEnd"/>
            <w:r>
              <w:rPr>
                <w:rFonts w:ascii="Arial" w:hAnsi="Arial" w:cs="Arial"/>
              </w:rPr>
              <w:t>) function to get user input, Python can read data from files and use this data in your program. It is recommended to place the data file in the same directory as the Python code file (.</w:t>
            </w:r>
            <w:proofErr w:type="spellStart"/>
            <w:r>
              <w:rPr>
                <w:rFonts w:ascii="Arial" w:hAnsi="Arial" w:cs="Arial"/>
              </w:rPr>
              <w:t>py</w:t>
            </w:r>
            <w:proofErr w:type="spellEnd"/>
            <w:r>
              <w:rPr>
                <w:rFonts w:ascii="Arial" w:hAnsi="Arial" w:cs="Arial"/>
              </w:rPr>
              <w:t xml:space="preserve"> file) </w:t>
            </w:r>
            <w:proofErr w:type="gramStart"/>
            <w:r>
              <w:rPr>
                <w:rFonts w:ascii="Arial" w:hAnsi="Arial" w:cs="Arial"/>
              </w:rPr>
              <w:t>so as to</w:t>
            </w:r>
            <w:proofErr w:type="gramEnd"/>
            <w:r>
              <w:rPr>
                <w:rFonts w:ascii="Arial" w:hAnsi="Arial" w:cs="Arial"/>
              </w:rPr>
              <w:t xml:space="preserve"> reduce the chances of error, but this is not to say Python can handle files in different locations.</w:t>
            </w:r>
          </w:p>
          <w:p w14:paraId="62D68BD7" w14:textId="77777777" w:rsidR="00C1182E" w:rsidRDefault="00C1182E" w:rsidP="007F433A">
            <w:pPr>
              <w:pStyle w:val="Header"/>
              <w:tabs>
                <w:tab w:val="clear" w:pos="4320"/>
                <w:tab w:val="clear" w:pos="8640"/>
              </w:tabs>
              <w:rPr>
                <w:rFonts w:ascii="Arial" w:hAnsi="Arial" w:cs="Arial"/>
              </w:rPr>
            </w:pPr>
          </w:p>
          <w:p w14:paraId="6D526536" w14:textId="77777777" w:rsidR="00C1182E" w:rsidRDefault="00C1182E" w:rsidP="007F433A">
            <w:pPr>
              <w:pStyle w:val="Header"/>
              <w:tabs>
                <w:tab w:val="clear" w:pos="4320"/>
                <w:tab w:val="clear" w:pos="8640"/>
              </w:tabs>
              <w:rPr>
                <w:rFonts w:ascii="Arial" w:hAnsi="Arial" w:cs="Arial"/>
              </w:rPr>
            </w:pPr>
          </w:p>
          <w:p w14:paraId="7486637B" w14:textId="3AD379A9" w:rsidR="00C1182E" w:rsidRDefault="00C1182E" w:rsidP="007F433A">
            <w:pPr>
              <w:pStyle w:val="Header"/>
              <w:tabs>
                <w:tab w:val="clear" w:pos="4320"/>
                <w:tab w:val="clear" w:pos="8640"/>
              </w:tabs>
              <w:rPr>
                <w:rFonts w:ascii="Arial" w:hAnsi="Arial" w:cs="Arial"/>
              </w:rPr>
            </w:pPr>
            <w:r>
              <w:rPr>
                <w:rFonts w:ascii="Arial" w:hAnsi="Arial" w:cs="Arial"/>
              </w:rPr>
              <w:t xml:space="preserve">Get a Handle </w:t>
            </w:r>
            <w:proofErr w:type="gramStart"/>
            <w:r>
              <w:rPr>
                <w:rFonts w:ascii="Arial" w:hAnsi="Arial" w:cs="Arial"/>
              </w:rPr>
              <w:t>On</w:t>
            </w:r>
            <w:proofErr w:type="gramEnd"/>
            <w:r>
              <w:rPr>
                <w:rFonts w:ascii="Arial" w:hAnsi="Arial" w:cs="Arial"/>
              </w:rPr>
              <w:t xml:space="preserve"> It:</w:t>
            </w:r>
          </w:p>
          <w:p w14:paraId="37CAE2F2" w14:textId="77777777" w:rsidR="00C1182E" w:rsidRDefault="00C1182E" w:rsidP="007F433A">
            <w:pPr>
              <w:pStyle w:val="Header"/>
              <w:tabs>
                <w:tab w:val="clear" w:pos="4320"/>
                <w:tab w:val="clear" w:pos="8640"/>
              </w:tabs>
              <w:rPr>
                <w:rFonts w:ascii="Arial" w:hAnsi="Arial" w:cs="Arial"/>
              </w:rPr>
            </w:pPr>
          </w:p>
          <w:p w14:paraId="7C520ED3" w14:textId="77777777" w:rsidR="00C1182E" w:rsidRDefault="00C1182E" w:rsidP="007F433A">
            <w:pPr>
              <w:pStyle w:val="Header"/>
              <w:tabs>
                <w:tab w:val="clear" w:pos="4320"/>
                <w:tab w:val="clear" w:pos="8640"/>
              </w:tabs>
              <w:rPr>
                <w:rFonts w:ascii="Arial" w:hAnsi="Arial" w:cs="Arial"/>
              </w:rPr>
            </w:pPr>
          </w:p>
          <w:p w14:paraId="3AFC19EE" w14:textId="12D9BB08" w:rsidR="00C1182E" w:rsidRDefault="00E65C16" w:rsidP="007F433A">
            <w:pPr>
              <w:pStyle w:val="Header"/>
              <w:tabs>
                <w:tab w:val="clear" w:pos="4320"/>
                <w:tab w:val="clear" w:pos="8640"/>
              </w:tabs>
              <w:rPr>
                <w:rFonts w:ascii="Arial" w:hAnsi="Arial" w:cs="Arial"/>
              </w:rPr>
            </w:pPr>
            <w:r>
              <w:rPr>
                <w:rFonts w:ascii="Arial" w:hAnsi="Arial" w:cs="Arial"/>
              </w:rPr>
              <w:t>First, we need to create a “handle” for the file, then use the methods associated with this handle to read the contents of that file.</w:t>
            </w:r>
          </w:p>
          <w:p w14:paraId="60619505" w14:textId="77777777" w:rsidR="00E65C16" w:rsidRDefault="00E65C16" w:rsidP="007F433A">
            <w:pPr>
              <w:pStyle w:val="Header"/>
              <w:tabs>
                <w:tab w:val="clear" w:pos="4320"/>
                <w:tab w:val="clear" w:pos="8640"/>
              </w:tabs>
              <w:rPr>
                <w:rFonts w:ascii="Arial" w:hAnsi="Arial" w:cs="Arial"/>
              </w:rPr>
            </w:pPr>
          </w:p>
          <w:p w14:paraId="5A84C17F" w14:textId="0B345A2B" w:rsidR="00E65C16" w:rsidRDefault="00652089" w:rsidP="007F433A">
            <w:pPr>
              <w:pStyle w:val="Header"/>
              <w:tabs>
                <w:tab w:val="clear" w:pos="4320"/>
                <w:tab w:val="clear" w:pos="8640"/>
              </w:tabs>
              <w:rPr>
                <w:rFonts w:ascii="Arial" w:hAnsi="Arial" w:cs="Arial"/>
              </w:rPr>
            </w:pPr>
            <w:proofErr w:type="spellStart"/>
            <w:r>
              <w:rPr>
                <w:rFonts w:ascii="Arial" w:hAnsi="Arial" w:cs="Arial"/>
              </w:rPr>
              <w:t>f</w:t>
            </w:r>
            <w:r w:rsidR="00E65C16">
              <w:rPr>
                <w:rFonts w:ascii="Arial" w:hAnsi="Arial" w:cs="Arial"/>
              </w:rPr>
              <w:t>h</w:t>
            </w:r>
            <w:proofErr w:type="spellEnd"/>
            <w:r w:rsidR="00E65C16">
              <w:rPr>
                <w:rFonts w:ascii="Arial" w:hAnsi="Arial" w:cs="Arial"/>
              </w:rPr>
              <w:t xml:space="preserve"> = </w:t>
            </w:r>
            <w:proofErr w:type="gramStart"/>
            <w:r w:rsidR="00E65C16">
              <w:rPr>
                <w:rFonts w:ascii="Arial" w:hAnsi="Arial" w:cs="Arial"/>
              </w:rPr>
              <w:t>open(</w:t>
            </w:r>
            <w:proofErr w:type="gramEnd"/>
            <w:r w:rsidR="00E65C16">
              <w:rPr>
                <w:rFonts w:ascii="Arial" w:hAnsi="Arial" w:cs="Arial"/>
              </w:rPr>
              <w:t>“numbers.txt”, “r”)</w:t>
            </w:r>
          </w:p>
          <w:p w14:paraId="1E9545BA" w14:textId="77777777" w:rsidR="00E65C16" w:rsidRDefault="00E65C16" w:rsidP="007F433A">
            <w:pPr>
              <w:pStyle w:val="Header"/>
              <w:tabs>
                <w:tab w:val="clear" w:pos="4320"/>
                <w:tab w:val="clear" w:pos="8640"/>
              </w:tabs>
              <w:rPr>
                <w:rFonts w:ascii="Arial" w:hAnsi="Arial" w:cs="Arial"/>
              </w:rPr>
            </w:pPr>
          </w:p>
          <w:p w14:paraId="34A7A528" w14:textId="77777777" w:rsidR="00E65C16" w:rsidRDefault="00E65C16" w:rsidP="007F433A">
            <w:pPr>
              <w:pStyle w:val="Header"/>
              <w:tabs>
                <w:tab w:val="clear" w:pos="4320"/>
                <w:tab w:val="clear" w:pos="8640"/>
              </w:tabs>
              <w:rPr>
                <w:rFonts w:ascii="Arial" w:hAnsi="Arial" w:cs="Arial"/>
              </w:rPr>
            </w:pPr>
          </w:p>
          <w:p w14:paraId="72CE8631" w14:textId="6400C9DE" w:rsidR="00E65C16" w:rsidRDefault="00C202A7" w:rsidP="007F433A">
            <w:pPr>
              <w:pStyle w:val="Header"/>
              <w:tabs>
                <w:tab w:val="clear" w:pos="4320"/>
                <w:tab w:val="clear" w:pos="8640"/>
              </w:tabs>
              <w:rPr>
                <w:rFonts w:ascii="Arial" w:hAnsi="Arial" w:cs="Arial"/>
              </w:rPr>
            </w:pPr>
            <w:r>
              <w:rPr>
                <w:rFonts w:ascii="Arial" w:hAnsi="Arial" w:cs="Arial"/>
              </w:rPr>
              <w:t>Here</w:t>
            </w:r>
            <w:r w:rsidR="00652089">
              <w:rPr>
                <w:rFonts w:ascii="Arial" w:hAnsi="Arial" w:cs="Arial"/>
              </w:rPr>
              <w:t xml:space="preserve">, we use the </w:t>
            </w:r>
            <w:proofErr w:type="gramStart"/>
            <w:r w:rsidR="00652089">
              <w:rPr>
                <w:rFonts w:ascii="Arial" w:hAnsi="Arial" w:cs="Arial"/>
              </w:rPr>
              <w:t>open(</w:t>
            </w:r>
            <w:proofErr w:type="gramEnd"/>
            <w:r w:rsidR="00652089">
              <w:rPr>
                <w:rFonts w:ascii="Arial" w:hAnsi="Arial" w:cs="Arial"/>
              </w:rPr>
              <w:t>) function to access the file by passing two arguments: the exact file name and a character indicating the file mode, in this case, “r”. The “r” indicates we are opening the file for reading, and if the file is found, the method returns a reference to the file and stores it in a variable called “</w:t>
            </w:r>
            <w:proofErr w:type="spellStart"/>
            <w:r w:rsidR="00652089">
              <w:rPr>
                <w:rFonts w:ascii="Arial" w:hAnsi="Arial" w:cs="Arial"/>
              </w:rPr>
              <w:t>fh</w:t>
            </w:r>
            <w:proofErr w:type="spellEnd"/>
            <w:r w:rsidR="00652089">
              <w:rPr>
                <w:rFonts w:ascii="Arial" w:hAnsi="Arial" w:cs="Arial"/>
              </w:rPr>
              <w:t>” defined by us.</w:t>
            </w:r>
          </w:p>
          <w:p w14:paraId="68310C36" w14:textId="77777777" w:rsidR="00652089" w:rsidRDefault="00652089" w:rsidP="007F433A">
            <w:pPr>
              <w:pStyle w:val="Header"/>
              <w:tabs>
                <w:tab w:val="clear" w:pos="4320"/>
                <w:tab w:val="clear" w:pos="8640"/>
              </w:tabs>
              <w:rPr>
                <w:rFonts w:ascii="Arial" w:hAnsi="Arial" w:cs="Arial"/>
              </w:rPr>
            </w:pPr>
          </w:p>
          <w:p w14:paraId="0936ECA4" w14:textId="77777777" w:rsidR="00652089" w:rsidRDefault="00652089" w:rsidP="007F433A">
            <w:pPr>
              <w:pStyle w:val="Header"/>
              <w:tabs>
                <w:tab w:val="clear" w:pos="4320"/>
                <w:tab w:val="clear" w:pos="8640"/>
              </w:tabs>
              <w:rPr>
                <w:rFonts w:ascii="Arial" w:hAnsi="Arial" w:cs="Arial"/>
              </w:rPr>
            </w:pPr>
          </w:p>
          <w:p w14:paraId="5C5C834F" w14:textId="2FD0D0A0" w:rsidR="00652089" w:rsidRDefault="00652089" w:rsidP="007F433A">
            <w:pPr>
              <w:pStyle w:val="Header"/>
              <w:tabs>
                <w:tab w:val="clear" w:pos="4320"/>
                <w:tab w:val="clear" w:pos="8640"/>
              </w:tabs>
              <w:rPr>
                <w:rFonts w:ascii="Arial" w:hAnsi="Arial" w:cs="Arial"/>
              </w:rPr>
            </w:pPr>
            <w:r>
              <w:rPr>
                <w:rFonts w:ascii="Arial" w:hAnsi="Arial" w:cs="Arial"/>
              </w:rPr>
              <w:t>Three Ways to Read:</w:t>
            </w:r>
          </w:p>
          <w:p w14:paraId="4BBD36FB" w14:textId="77777777" w:rsidR="00E06DFC" w:rsidRDefault="00E06DFC" w:rsidP="007F433A">
            <w:pPr>
              <w:pStyle w:val="Header"/>
              <w:tabs>
                <w:tab w:val="clear" w:pos="4320"/>
                <w:tab w:val="clear" w:pos="8640"/>
              </w:tabs>
              <w:rPr>
                <w:rFonts w:ascii="Arial" w:hAnsi="Arial" w:cs="Arial"/>
              </w:rPr>
            </w:pPr>
          </w:p>
          <w:p w14:paraId="2ADED295" w14:textId="64CEB07A" w:rsidR="009616E7" w:rsidRDefault="00000000" w:rsidP="007F433A">
            <w:pPr>
              <w:pStyle w:val="Header"/>
              <w:tabs>
                <w:tab w:val="clear" w:pos="4320"/>
                <w:tab w:val="clear" w:pos="8640"/>
              </w:tabs>
              <w:rPr>
                <w:rFonts w:ascii="Arial" w:hAnsi="Arial" w:cs="Arial"/>
              </w:rPr>
            </w:pPr>
            <w:r>
              <w:rPr>
                <w:rFonts w:ascii="Arial" w:hAnsi="Arial" w:cs="Arial"/>
              </w:rPr>
              <w:pict w14:anchorId="68552F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4pt;height:248.4pt">
                  <v:imagedata r:id="rId7" o:title="textfile"/>
                </v:shape>
              </w:pict>
            </w:r>
          </w:p>
          <w:p w14:paraId="04BE9823" w14:textId="77777777" w:rsidR="009616E7" w:rsidRDefault="009616E7" w:rsidP="007F433A">
            <w:pPr>
              <w:pStyle w:val="Header"/>
              <w:tabs>
                <w:tab w:val="clear" w:pos="4320"/>
                <w:tab w:val="clear" w:pos="8640"/>
              </w:tabs>
              <w:rPr>
                <w:rFonts w:ascii="Arial" w:hAnsi="Arial" w:cs="Arial"/>
              </w:rPr>
            </w:pPr>
          </w:p>
          <w:p w14:paraId="6C40DB70" w14:textId="25A2777D" w:rsidR="00E06DFC" w:rsidRDefault="009616E7" w:rsidP="007F433A">
            <w:pPr>
              <w:pStyle w:val="Header"/>
              <w:tabs>
                <w:tab w:val="clear" w:pos="4320"/>
                <w:tab w:val="clear" w:pos="8640"/>
              </w:tabs>
              <w:rPr>
                <w:rFonts w:ascii="Arial" w:hAnsi="Arial" w:cs="Arial"/>
              </w:rPr>
            </w:pPr>
            <w:r>
              <w:rPr>
                <w:rFonts w:ascii="Arial" w:hAnsi="Arial" w:cs="Arial"/>
              </w:rPr>
              <w:t>Let’s use</w:t>
            </w:r>
            <w:r w:rsidR="00E06DFC">
              <w:rPr>
                <w:rFonts w:ascii="Arial" w:hAnsi="Arial" w:cs="Arial"/>
              </w:rPr>
              <w:t xml:space="preserve"> </w:t>
            </w:r>
            <w:r>
              <w:rPr>
                <w:rFonts w:ascii="Arial" w:hAnsi="Arial" w:cs="Arial"/>
              </w:rPr>
              <w:t>the above image to demonstrate how files are read.</w:t>
            </w:r>
          </w:p>
          <w:p w14:paraId="523CD9DA" w14:textId="77777777" w:rsidR="00652089" w:rsidRDefault="00652089" w:rsidP="007F433A">
            <w:pPr>
              <w:pStyle w:val="Header"/>
              <w:tabs>
                <w:tab w:val="clear" w:pos="4320"/>
                <w:tab w:val="clear" w:pos="8640"/>
              </w:tabs>
              <w:rPr>
                <w:rFonts w:ascii="Arial" w:hAnsi="Arial" w:cs="Arial"/>
              </w:rPr>
            </w:pPr>
          </w:p>
          <w:p w14:paraId="22425215" w14:textId="141B9002" w:rsidR="00652089" w:rsidRDefault="0034546A" w:rsidP="007F433A">
            <w:pPr>
              <w:pStyle w:val="Header"/>
              <w:tabs>
                <w:tab w:val="clear" w:pos="4320"/>
                <w:tab w:val="clear" w:pos="8640"/>
              </w:tabs>
              <w:rPr>
                <w:rFonts w:ascii="Arial" w:hAnsi="Arial" w:cs="Arial"/>
              </w:rPr>
            </w:pPr>
            <w:r>
              <w:rPr>
                <w:rFonts w:ascii="Arial" w:hAnsi="Arial" w:cs="Arial"/>
              </w:rPr>
              <w:t>The Python handle we created above can read the file with several methods:</w:t>
            </w:r>
          </w:p>
          <w:p w14:paraId="705445F7" w14:textId="77777777" w:rsidR="0034546A" w:rsidRDefault="0034546A" w:rsidP="007F433A">
            <w:pPr>
              <w:pStyle w:val="Header"/>
              <w:tabs>
                <w:tab w:val="clear" w:pos="4320"/>
                <w:tab w:val="clear" w:pos="8640"/>
              </w:tabs>
              <w:rPr>
                <w:rFonts w:ascii="Arial" w:hAnsi="Arial" w:cs="Arial"/>
              </w:rPr>
            </w:pPr>
          </w:p>
          <w:p w14:paraId="4A17727F" w14:textId="082E244E" w:rsidR="0034546A" w:rsidRDefault="0034546A" w:rsidP="007F433A">
            <w:pPr>
              <w:pStyle w:val="Header"/>
              <w:tabs>
                <w:tab w:val="clear" w:pos="4320"/>
                <w:tab w:val="clear" w:pos="8640"/>
              </w:tabs>
              <w:rPr>
                <w:rFonts w:ascii="Arial" w:hAnsi="Arial" w:cs="Arial"/>
              </w:rPr>
            </w:pPr>
            <w:proofErr w:type="gramStart"/>
            <w:r>
              <w:rPr>
                <w:rFonts w:ascii="Arial" w:hAnsi="Arial" w:cs="Arial"/>
              </w:rPr>
              <w:t>read(</w:t>
            </w:r>
            <w:proofErr w:type="gramEnd"/>
            <w:r>
              <w:rPr>
                <w:rFonts w:ascii="Arial" w:hAnsi="Arial" w:cs="Arial"/>
              </w:rPr>
              <w:t xml:space="preserve">) </w:t>
            </w:r>
          </w:p>
          <w:p w14:paraId="03BE4DCB" w14:textId="77777777" w:rsidR="00E06DFC" w:rsidRDefault="00E06DFC" w:rsidP="007F433A">
            <w:pPr>
              <w:pStyle w:val="Header"/>
              <w:tabs>
                <w:tab w:val="clear" w:pos="4320"/>
                <w:tab w:val="clear" w:pos="8640"/>
              </w:tabs>
              <w:rPr>
                <w:rFonts w:ascii="Arial" w:hAnsi="Arial" w:cs="Arial"/>
              </w:rPr>
            </w:pPr>
          </w:p>
          <w:p w14:paraId="3D538DF0" w14:textId="640FD4DB" w:rsidR="009616E7" w:rsidRDefault="009616E7" w:rsidP="007F433A">
            <w:pPr>
              <w:pStyle w:val="Header"/>
              <w:tabs>
                <w:tab w:val="clear" w:pos="4320"/>
                <w:tab w:val="clear" w:pos="8640"/>
              </w:tabs>
              <w:rPr>
                <w:rFonts w:ascii="Lato" w:hAnsi="Lato"/>
                <w:color w:val="000000"/>
                <w:shd w:val="clear" w:color="auto" w:fill="FFFFFF"/>
              </w:rPr>
            </w:pPr>
            <w:r>
              <w:rPr>
                <w:rFonts w:ascii="Arial" w:hAnsi="Arial" w:cs="Arial"/>
              </w:rPr>
              <w:t>this method would read every line in the above file and return a list of such:</w:t>
            </w:r>
            <w:r w:rsidR="00F92CE4">
              <w:rPr>
                <w:rFonts w:ascii="Arial" w:hAnsi="Arial" w:cs="Arial"/>
              </w:rPr>
              <w:t xml:space="preserve"> </w:t>
            </w:r>
            <w:r w:rsidR="00F92CE4">
              <w:rPr>
                <w:rFonts w:ascii="Lato" w:hAnsi="Lato"/>
                <w:color w:val="000000"/>
                <w:shd w:val="clear" w:color="auto" w:fill="FFFFFF"/>
              </w:rPr>
              <w:t xml:space="preserve">['2', '4', '6', '8', '10\n', '12', '14', '16', '18', '20\n', '22', '24', '26', '28', '30\n']. Note that each character starting from ‘2’ is given an index with two being zero (0) and each being of type string. Hence </w:t>
            </w:r>
            <w:proofErr w:type="gramStart"/>
            <w:r w:rsidR="00F92CE4">
              <w:rPr>
                <w:rFonts w:ascii="Lato" w:hAnsi="Lato"/>
                <w:color w:val="000000"/>
                <w:shd w:val="clear" w:color="auto" w:fill="FFFFFF"/>
              </w:rPr>
              <w:t>data[</w:t>
            </w:r>
            <w:proofErr w:type="gramEnd"/>
            <w:r w:rsidR="00F92CE4">
              <w:rPr>
                <w:rFonts w:ascii="Lato" w:hAnsi="Lato"/>
                <w:color w:val="000000"/>
                <w:shd w:val="clear" w:color="auto" w:fill="FFFFFF"/>
              </w:rPr>
              <w:t xml:space="preserve">0] will return ‘2’ and data[1] will return a “comma” and yet again data[8] will return ‘1’ not ‘10’. It is read like this: </w:t>
            </w:r>
            <w:ins w:id="0" w:author="Microsoft Word" w:date="2024-04-24T17:57:00Z">
              <w:r w:rsidR="00F92CE4">
                <w:rPr>
                  <w:rFonts w:ascii="Lato" w:hAnsi="Lato"/>
                  <w:color w:val="000000"/>
                  <w:shd w:val="clear" w:color="auto" w:fill="FFFFFF"/>
                </w:rPr>
                <w:t xml:space="preserve">It is read like this: </w:t>
              </w:r>
              <w:r w:rsidR="002F09C1" w:rsidRPr="002F09C1">
                <w:rPr>
                  <w:rFonts w:ascii="Lato" w:hAnsi="Lato"/>
                  <w:color w:val="000000"/>
                  <w:shd w:val="clear" w:color="auto" w:fill="FFFFFF"/>
                </w:rPr>
                <w:t>2-comma-4-comma-6-comma-8-comma-1-0. You will see index 8 (start counting with zero!) is '1'.</w:t>
              </w:r>
            </w:ins>
          </w:p>
          <w:p w14:paraId="13452D0F" w14:textId="77777777" w:rsidR="002F09C1" w:rsidRDefault="002F09C1" w:rsidP="007F433A">
            <w:pPr>
              <w:pStyle w:val="Header"/>
              <w:tabs>
                <w:tab w:val="clear" w:pos="4320"/>
                <w:tab w:val="clear" w:pos="8640"/>
              </w:tabs>
              <w:rPr>
                <w:rFonts w:ascii="Arial" w:hAnsi="Arial" w:cs="Arial"/>
              </w:rPr>
            </w:pPr>
          </w:p>
          <w:p w14:paraId="4912FA03" w14:textId="221439DD" w:rsidR="002F09C1" w:rsidRDefault="002F09C1" w:rsidP="007F433A">
            <w:pPr>
              <w:pStyle w:val="Header"/>
              <w:tabs>
                <w:tab w:val="clear" w:pos="4320"/>
                <w:tab w:val="clear" w:pos="8640"/>
              </w:tabs>
              <w:rPr>
                <w:rFonts w:ascii="Arial" w:hAnsi="Arial" w:cs="Arial"/>
              </w:rPr>
            </w:pPr>
            <w:r>
              <w:rPr>
                <w:rFonts w:ascii="Arial" w:hAnsi="Arial" w:cs="Arial"/>
              </w:rPr>
              <w:t xml:space="preserve">Notice the ‘\n’ this is the newline character that’s invisible to us as we read files line by </w:t>
            </w:r>
            <w:proofErr w:type="gramStart"/>
            <w:r>
              <w:rPr>
                <w:rFonts w:ascii="Arial" w:hAnsi="Arial" w:cs="Arial"/>
              </w:rPr>
              <w:t>line</w:t>
            </w:r>
            <w:proofErr w:type="gramEnd"/>
            <w:r>
              <w:rPr>
                <w:rFonts w:ascii="Arial" w:hAnsi="Arial" w:cs="Arial"/>
              </w:rPr>
              <w:t xml:space="preserve"> but programming languages can detect it and use it to determine the end of file.</w:t>
            </w:r>
          </w:p>
          <w:p w14:paraId="01B33705" w14:textId="77777777" w:rsidR="002F09C1" w:rsidRDefault="002F09C1" w:rsidP="007F433A">
            <w:pPr>
              <w:pStyle w:val="Header"/>
              <w:tabs>
                <w:tab w:val="clear" w:pos="4320"/>
                <w:tab w:val="clear" w:pos="8640"/>
              </w:tabs>
              <w:rPr>
                <w:rFonts w:ascii="Arial" w:hAnsi="Arial" w:cs="Arial"/>
              </w:rPr>
            </w:pPr>
          </w:p>
          <w:p w14:paraId="1D5539CD" w14:textId="557376D4" w:rsidR="002F09C1" w:rsidRDefault="00CD7F7B" w:rsidP="007F433A">
            <w:pPr>
              <w:pStyle w:val="Header"/>
              <w:tabs>
                <w:tab w:val="clear" w:pos="4320"/>
                <w:tab w:val="clear" w:pos="8640"/>
              </w:tabs>
              <w:rPr>
                <w:rFonts w:ascii="Arial" w:hAnsi="Arial" w:cs="Arial"/>
              </w:rPr>
            </w:pPr>
            <w:proofErr w:type="spellStart"/>
            <w:proofErr w:type="gramStart"/>
            <w:r>
              <w:rPr>
                <w:rFonts w:ascii="Arial" w:hAnsi="Arial" w:cs="Arial"/>
              </w:rPr>
              <w:t>readline</w:t>
            </w:r>
            <w:proofErr w:type="spellEnd"/>
            <w:r>
              <w:rPr>
                <w:rFonts w:ascii="Arial" w:hAnsi="Arial" w:cs="Arial"/>
              </w:rPr>
              <w:t>(</w:t>
            </w:r>
            <w:proofErr w:type="gramEnd"/>
            <w:r>
              <w:rPr>
                <w:rFonts w:ascii="Arial" w:hAnsi="Arial" w:cs="Arial"/>
              </w:rPr>
              <w:t>):</w:t>
            </w:r>
          </w:p>
          <w:p w14:paraId="79D90C83" w14:textId="77777777" w:rsidR="00CD7F7B" w:rsidRDefault="00CD7F7B" w:rsidP="007F433A">
            <w:pPr>
              <w:pStyle w:val="Header"/>
              <w:tabs>
                <w:tab w:val="clear" w:pos="4320"/>
                <w:tab w:val="clear" w:pos="8640"/>
              </w:tabs>
              <w:rPr>
                <w:rFonts w:ascii="Arial" w:hAnsi="Arial" w:cs="Arial"/>
              </w:rPr>
            </w:pPr>
          </w:p>
          <w:p w14:paraId="29A8584A" w14:textId="7FCF4DD7" w:rsidR="00CD7F7B" w:rsidRDefault="00CD7F7B" w:rsidP="007F433A">
            <w:pPr>
              <w:pStyle w:val="Header"/>
              <w:tabs>
                <w:tab w:val="clear" w:pos="4320"/>
                <w:tab w:val="clear" w:pos="8640"/>
              </w:tabs>
              <w:rPr>
                <w:rFonts w:ascii="Arial" w:hAnsi="Arial" w:cs="Arial"/>
              </w:rPr>
            </w:pPr>
            <w:r>
              <w:rPr>
                <w:rFonts w:ascii="Arial" w:hAnsi="Arial" w:cs="Arial"/>
              </w:rPr>
              <w:t xml:space="preserve">This reads </w:t>
            </w:r>
            <w:proofErr w:type="gramStart"/>
            <w:r>
              <w:rPr>
                <w:rFonts w:ascii="Arial" w:hAnsi="Arial" w:cs="Arial"/>
              </w:rPr>
              <w:t>on line</w:t>
            </w:r>
            <w:proofErr w:type="gramEnd"/>
            <w:r>
              <w:rPr>
                <w:rFonts w:ascii="Arial" w:hAnsi="Arial" w:cs="Arial"/>
              </w:rPr>
              <w:t xml:space="preserve"> at a time and returns a list of the contents of the line: </w:t>
            </w:r>
            <w:r w:rsidR="00A4295C" w:rsidRPr="00A4295C">
              <w:rPr>
                <w:rFonts w:ascii="Arial" w:hAnsi="Arial" w:cs="Arial"/>
              </w:rPr>
              <w:t>"2, 4, 6, 8, 10\n". </w:t>
            </w:r>
          </w:p>
          <w:p w14:paraId="03039345" w14:textId="77777777" w:rsidR="00A4295C" w:rsidRDefault="00A4295C" w:rsidP="007F433A">
            <w:pPr>
              <w:pStyle w:val="Header"/>
              <w:tabs>
                <w:tab w:val="clear" w:pos="4320"/>
                <w:tab w:val="clear" w:pos="8640"/>
              </w:tabs>
              <w:rPr>
                <w:rFonts w:ascii="Arial" w:hAnsi="Arial" w:cs="Arial"/>
              </w:rPr>
            </w:pPr>
          </w:p>
          <w:p w14:paraId="0C65D245" w14:textId="59E38A8F" w:rsidR="00A4295C" w:rsidRDefault="00A4295C" w:rsidP="007F433A">
            <w:pPr>
              <w:pStyle w:val="Header"/>
              <w:tabs>
                <w:tab w:val="clear" w:pos="4320"/>
                <w:tab w:val="clear" w:pos="8640"/>
              </w:tabs>
              <w:rPr>
                <w:rFonts w:ascii="Arial" w:hAnsi="Arial" w:cs="Arial"/>
              </w:rPr>
            </w:pPr>
            <w:proofErr w:type="spellStart"/>
            <w:proofErr w:type="gramStart"/>
            <w:r>
              <w:rPr>
                <w:rFonts w:ascii="Arial" w:hAnsi="Arial" w:cs="Arial"/>
              </w:rPr>
              <w:t>readlines</w:t>
            </w:r>
            <w:proofErr w:type="spellEnd"/>
            <w:r>
              <w:rPr>
                <w:rFonts w:ascii="Arial" w:hAnsi="Arial" w:cs="Arial"/>
              </w:rPr>
              <w:t>(</w:t>
            </w:r>
            <w:proofErr w:type="gramEnd"/>
            <w:r>
              <w:rPr>
                <w:rFonts w:ascii="Arial" w:hAnsi="Arial" w:cs="Arial"/>
              </w:rPr>
              <w:t>):</w:t>
            </w:r>
          </w:p>
          <w:p w14:paraId="16475E50" w14:textId="77777777" w:rsidR="00A4295C" w:rsidRDefault="00A4295C" w:rsidP="007F433A">
            <w:pPr>
              <w:pStyle w:val="Header"/>
              <w:tabs>
                <w:tab w:val="clear" w:pos="4320"/>
                <w:tab w:val="clear" w:pos="8640"/>
              </w:tabs>
              <w:rPr>
                <w:rFonts w:ascii="Arial" w:hAnsi="Arial" w:cs="Arial"/>
              </w:rPr>
            </w:pPr>
          </w:p>
          <w:p w14:paraId="6F462B2E" w14:textId="138EF3D8" w:rsidR="00A4295C" w:rsidRDefault="00A4295C" w:rsidP="007F433A">
            <w:pPr>
              <w:pStyle w:val="Header"/>
              <w:tabs>
                <w:tab w:val="clear" w:pos="4320"/>
                <w:tab w:val="clear" w:pos="8640"/>
              </w:tabs>
              <w:rPr>
                <w:rFonts w:ascii="Arial" w:hAnsi="Arial" w:cs="Arial"/>
              </w:rPr>
            </w:pPr>
            <w:r>
              <w:rPr>
                <w:rFonts w:ascii="Arial" w:hAnsi="Arial" w:cs="Arial"/>
              </w:rPr>
              <w:t xml:space="preserve">This reads all the lines into a list where each element of the list is </w:t>
            </w:r>
            <w:r w:rsidR="00DA7571">
              <w:rPr>
                <w:rFonts w:ascii="Arial" w:hAnsi="Arial" w:cs="Arial"/>
              </w:rPr>
              <w:t>a line</w:t>
            </w:r>
            <w:proofErr w:type="gramStart"/>
            <w:r w:rsidR="00DA7571">
              <w:rPr>
                <w:rFonts w:ascii="Arial" w:hAnsi="Arial" w:cs="Arial"/>
              </w:rPr>
              <w:t xml:space="preserve">: </w:t>
            </w:r>
            <w:r w:rsidR="00DA7571" w:rsidRPr="00DA7571">
              <w:rPr>
                <w:rFonts w:ascii="Arial" w:hAnsi="Arial" w:cs="Arial"/>
              </w:rPr>
              <w:t> [</w:t>
            </w:r>
            <w:proofErr w:type="gramEnd"/>
            <w:r w:rsidR="00DA7571" w:rsidRPr="00DA7571">
              <w:rPr>
                <w:rFonts w:ascii="Arial" w:hAnsi="Arial" w:cs="Arial"/>
              </w:rPr>
              <w:t>'2,4,6,8,10\n', '12,14,16,18,20\n', '22,24,26,28,30\n']</w:t>
            </w:r>
            <w:r w:rsidR="00DA7571">
              <w:rPr>
                <w:rFonts w:ascii="Arial" w:hAnsi="Arial" w:cs="Arial"/>
              </w:rPr>
              <w:t>.</w:t>
            </w:r>
            <w:r w:rsidR="00260AE0">
              <w:rPr>
                <w:rFonts w:ascii="Arial" w:hAnsi="Arial" w:cs="Arial"/>
              </w:rPr>
              <w:t xml:space="preserve"> Here </w:t>
            </w:r>
            <w:proofErr w:type="gramStart"/>
            <w:r w:rsidR="00260AE0">
              <w:rPr>
                <w:rFonts w:ascii="Arial" w:hAnsi="Arial" w:cs="Arial"/>
              </w:rPr>
              <w:t>data[</w:t>
            </w:r>
            <w:proofErr w:type="gramEnd"/>
            <w:r w:rsidR="00260AE0">
              <w:rPr>
                <w:rFonts w:ascii="Arial" w:hAnsi="Arial" w:cs="Arial"/>
              </w:rPr>
              <w:t xml:space="preserve">1] will return </w:t>
            </w:r>
            <w:r w:rsidR="002777A3" w:rsidRPr="002777A3">
              <w:rPr>
                <w:rFonts w:ascii="Arial" w:hAnsi="Arial" w:cs="Arial"/>
              </w:rPr>
              <w:t>"12,14,16,18,20\n'".</w:t>
            </w:r>
          </w:p>
          <w:p w14:paraId="587D409E" w14:textId="77777777" w:rsidR="00DA7571" w:rsidRDefault="00DA7571" w:rsidP="007F433A">
            <w:pPr>
              <w:pStyle w:val="Header"/>
              <w:tabs>
                <w:tab w:val="clear" w:pos="4320"/>
                <w:tab w:val="clear" w:pos="8640"/>
              </w:tabs>
              <w:rPr>
                <w:rFonts w:ascii="Arial" w:hAnsi="Arial" w:cs="Arial"/>
              </w:rPr>
            </w:pPr>
          </w:p>
          <w:p w14:paraId="37111FBD" w14:textId="77777777" w:rsidR="002777A3" w:rsidRDefault="002777A3" w:rsidP="007F433A">
            <w:pPr>
              <w:pStyle w:val="Header"/>
              <w:tabs>
                <w:tab w:val="clear" w:pos="4320"/>
                <w:tab w:val="clear" w:pos="8640"/>
              </w:tabs>
              <w:rPr>
                <w:rFonts w:ascii="Arial" w:hAnsi="Arial" w:cs="Arial"/>
              </w:rPr>
            </w:pPr>
          </w:p>
          <w:p w14:paraId="14A40DB0" w14:textId="414317B4" w:rsidR="002777A3" w:rsidRDefault="002777A3" w:rsidP="007F433A">
            <w:pPr>
              <w:pStyle w:val="Header"/>
              <w:tabs>
                <w:tab w:val="clear" w:pos="4320"/>
                <w:tab w:val="clear" w:pos="8640"/>
              </w:tabs>
              <w:rPr>
                <w:rFonts w:ascii="Arial" w:hAnsi="Arial" w:cs="Arial"/>
              </w:rPr>
            </w:pPr>
            <w:r>
              <w:rPr>
                <w:rFonts w:ascii="Arial" w:hAnsi="Arial" w:cs="Arial"/>
              </w:rPr>
              <w:t>Processing the Data:</w:t>
            </w:r>
          </w:p>
          <w:p w14:paraId="51679504" w14:textId="77777777" w:rsidR="002777A3" w:rsidRDefault="002777A3" w:rsidP="007F433A">
            <w:pPr>
              <w:pStyle w:val="Header"/>
              <w:tabs>
                <w:tab w:val="clear" w:pos="4320"/>
                <w:tab w:val="clear" w:pos="8640"/>
              </w:tabs>
              <w:rPr>
                <w:rFonts w:ascii="Arial" w:hAnsi="Arial" w:cs="Arial"/>
              </w:rPr>
            </w:pPr>
          </w:p>
          <w:p w14:paraId="7FE2AA91" w14:textId="443B0079" w:rsidR="002777A3" w:rsidRDefault="00D43054" w:rsidP="007F433A">
            <w:pPr>
              <w:pStyle w:val="Header"/>
              <w:tabs>
                <w:tab w:val="clear" w:pos="4320"/>
                <w:tab w:val="clear" w:pos="8640"/>
              </w:tabs>
              <w:rPr>
                <w:rFonts w:ascii="Arial" w:hAnsi="Arial" w:cs="Arial"/>
              </w:rPr>
            </w:pPr>
            <w:r>
              <w:rPr>
                <w:rFonts w:ascii="Arial" w:hAnsi="Arial" w:cs="Arial"/>
              </w:rPr>
              <w:t xml:space="preserve">The data read is referred to as “comma separated values” or csv and make it easy to process as we use the string split(delimiter) </w:t>
            </w:r>
            <w:r>
              <w:rPr>
                <w:rFonts w:ascii="Arial" w:hAnsi="Arial" w:cs="Arial"/>
              </w:rPr>
              <w:lastRenderedPageBreak/>
              <w:t>function to split them into a list like so:</w:t>
            </w:r>
          </w:p>
          <w:p w14:paraId="2F7A78DC" w14:textId="77777777" w:rsidR="00D43054" w:rsidRDefault="00D43054" w:rsidP="007F433A">
            <w:pPr>
              <w:pStyle w:val="Header"/>
              <w:tabs>
                <w:tab w:val="clear" w:pos="4320"/>
                <w:tab w:val="clear" w:pos="8640"/>
              </w:tabs>
              <w:rPr>
                <w:rFonts w:ascii="Arial" w:hAnsi="Arial" w:cs="Arial"/>
              </w:rPr>
            </w:pPr>
          </w:p>
          <w:p w14:paraId="01CBCD0F" w14:textId="54F7BC3B" w:rsidR="00D43054" w:rsidRDefault="00D43054" w:rsidP="007F433A">
            <w:pPr>
              <w:pStyle w:val="Header"/>
              <w:tabs>
                <w:tab w:val="clear" w:pos="4320"/>
                <w:tab w:val="clear" w:pos="8640"/>
              </w:tabs>
              <w:rPr>
                <w:rFonts w:ascii="Arial" w:hAnsi="Arial" w:cs="Arial"/>
              </w:rPr>
            </w:pPr>
            <w:r>
              <w:rPr>
                <w:rFonts w:ascii="Arial" w:hAnsi="Arial" w:cs="Arial"/>
              </w:rPr>
              <w:t>Data = “2,4,6,8,10</w:t>
            </w:r>
            <w:proofErr w:type="gramStart"/>
            <w:r>
              <w:rPr>
                <w:rFonts w:ascii="Arial" w:hAnsi="Arial" w:cs="Arial"/>
              </w:rPr>
              <w:t>”.split</w:t>
            </w:r>
            <w:proofErr w:type="gramEnd"/>
            <w:r>
              <w:rPr>
                <w:rFonts w:ascii="Arial" w:hAnsi="Arial" w:cs="Arial"/>
              </w:rPr>
              <w:t xml:space="preserve">(“,”) </w:t>
            </w:r>
            <w:r w:rsidRPr="00D43054">
              <w:rPr>
                <w:rFonts w:ascii="Arial" w:hAnsi="Arial" w:cs="Arial"/>
              </w:rPr>
              <w:sym w:font="Wingdings" w:char="F0E0"/>
            </w:r>
            <w:r>
              <w:rPr>
                <w:rFonts w:ascii="Arial" w:hAnsi="Arial" w:cs="Arial"/>
              </w:rPr>
              <w:t xml:space="preserve"> [‘2’, ‘4’, ‘6’, ‘8’, ‘10’]</w:t>
            </w:r>
          </w:p>
          <w:p w14:paraId="0BA9CB4D" w14:textId="77777777" w:rsidR="00D43054" w:rsidRDefault="00D43054" w:rsidP="007F433A">
            <w:pPr>
              <w:pStyle w:val="Header"/>
              <w:tabs>
                <w:tab w:val="clear" w:pos="4320"/>
                <w:tab w:val="clear" w:pos="8640"/>
              </w:tabs>
              <w:rPr>
                <w:rFonts w:ascii="Arial" w:hAnsi="Arial" w:cs="Arial"/>
              </w:rPr>
            </w:pPr>
          </w:p>
          <w:p w14:paraId="0631E20C" w14:textId="780EF31B" w:rsidR="00D43054" w:rsidRDefault="00683349" w:rsidP="007F433A">
            <w:pPr>
              <w:pStyle w:val="Header"/>
              <w:tabs>
                <w:tab w:val="clear" w:pos="4320"/>
                <w:tab w:val="clear" w:pos="8640"/>
              </w:tabs>
              <w:rPr>
                <w:rFonts w:ascii="Arial" w:hAnsi="Arial" w:cs="Arial"/>
              </w:rPr>
            </w:pPr>
            <w:r>
              <w:rPr>
                <w:rFonts w:ascii="Arial" w:hAnsi="Arial" w:cs="Arial"/>
              </w:rPr>
              <w:t>We split the string at wherever we found a comma, with that we can iterate over the list and do whatever we want.</w:t>
            </w:r>
          </w:p>
          <w:p w14:paraId="1039224A" w14:textId="77777777" w:rsidR="00683349" w:rsidRDefault="00683349" w:rsidP="007F433A">
            <w:pPr>
              <w:pStyle w:val="Header"/>
              <w:tabs>
                <w:tab w:val="clear" w:pos="4320"/>
                <w:tab w:val="clear" w:pos="8640"/>
              </w:tabs>
              <w:rPr>
                <w:rFonts w:ascii="Arial" w:hAnsi="Arial" w:cs="Arial"/>
              </w:rPr>
            </w:pPr>
          </w:p>
          <w:p w14:paraId="1F59DB74" w14:textId="77777777" w:rsidR="009737D2" w:rsidRDefault="009737D2" w:rsidP="009737D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proofErr w:type="spellStart"/>
            <w:r>
              <w:rPr>
                <w:rFonts w:ascii="Consolas" w:hAnsi="Consolas"/>
                <w:color w:val="2D3B45"/>
              </w:rPr>
              <w:t>nums</w:t>
            </w:r>
            <w:proofErr w:type="spellEnd"/>
            <w:r>
              <w:rPr>
                <w:rFonts w:ascii="Consolas" w:hAnsi="Consolas"/>
                <w:color w:val="2D3B45"/>
              </w:rPr>
              <w:t xml:space="preserve"> = []</w:t>
            </w:r>
            <w:r>
              <w:rPr>
                <w:rFonts w:ascii="Consolas" w:hAnsi="Consolas"/>
                <w:color w:val="2D3B45"/>
              </w:rPr>
              <w:br/>
              <w:t>for item in data:</w:t>
            </w:r>
            <w:r>
              <w:rPr>
                <w:rFonts w:ascii="Consolas" w:hAnsi="Consolas"/>
                <w:color w:val="2D3B45"/>
              </w:rPr>
              <w:br/>
              <w:t>     </w:t>
            </w:r>
            <w:proofErr w:type="spellStart"/>
            <w:proofErr w:type="gramStart"/>
            <w:r>
              <w:rPr>
                <w:rFonts w:ascii="Consolas" w:hAnsi="Consolas"/>
                <w:color w:val="2D3B45"/>
              </w:rPr>
              <w:t>nums.append</w:t>
            </w:r>
            <w:proofErr w:type="spellEnd"/>
            <w:proofErr w:type="gramEnd"/>
            <w:r>
              <w:rPr>
                <w:rFonts w:ascii="Consolas" w:hAnsi="Consolas"/>
                <w:color w:val="2D3B45"/>
              </w:rPr>
              <w:t>(int(item))</w:t>
            </w:r>
          </w:p>
          <w:p w14:paraId="6A55D8D6" w14:textId="77777777" w:rsidR="009737D2" w:rsidRDefault="009737D2" w:rsidP="009737D2">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for item in data:</w:t>
            </w:r>
            <w:r>
              <w:rPr>
                <w:rFonts w:ascii="Consolas" w:hAnsi="Consolas"/>
                <w:color w:val="2D3B45"/>
              </w:rPr>
              <w:br/>
              <w:t>     print(item)</w:t>
            </w:r>
          </w:p>
          <w:p w14:paraId="4354B33B" w14:textId="77777777" w:rsidR="00683349" w:rsidRDefault="00683349" w:rsidP="007F433A">
            <w:pPr>
              <w:pStyle w:val="Header"/>
              <w:tabs>
                <w:tab w:val="clear" w:pos="4320"/>
                <w:tab w:val="clear" w:pos="8640"/>
              </w:tabs>
              <w:rPr>
                <w:rFonts w:ascii="Arial" w:hAnsi="Arial" w:cs="Arial"/>
              </w:rPr>
            </w:pPr>
          </w:p>
          <w:p w14:paraId="162E1A5B" w14:textId="73EC1AC0" w:rsidR="009737D2" w:rsidRDefault="009737D2" w:rsidP="007F433A">
            <w:pPr>
              <w:pStyle w:val="Header"/>
              <w:tabs>
                <w:tab w:val="clear" w:pos="4320"/>
                <w:tab w:val="clear" w:pos="8640"/>
              </w:tabs>
              <w:rPr>
                <w:rFonts w:ascii="Arial" w:hAnsi="Arial" w:cs="Arial"/>
              </w:rPr>
            </w:pPr>
            <w:r>
              <w:rPr>
                <w:rFonts w:ascii="Arial" w:hAnsi="Arial" w:cs="Arial"/>
              </w:rPr>
              <w:t>Shared Understanding</w:t>
            </w:r>
          </w:p>
          <w:p w14:paraId="62B90538" w14:textId="77777777" w:rsidR="009737D2" w:rsidRDefault="009737D2" w:rsidP="007F433A">
            <w:pPr>
              <w:pStyle w:val="Header"/>
              <w:tabs>
                <w:tab w:val="clear" w:pos="4320"/>
                <w:tab w:val="clear" w:pos="8640"/>
              </w:tabs>
              <w:rPr>
                <w:rFonts w:ascii="Arial" w:hAnsi="Arial" w:cs="Arial"/>
              </w:rPr>
            </w:pPr>
          </w:p>
          <w:p w14:paraId="45092A07" w14:textId="7E4909C4" w:rsidR="009737D2" w:rsidRDefault="00000000" w:rsidP="007F433A">
            <w:pPr>
              <w:pStyle w:val="Header"/>
              <w:tabs>
                <w:tab w:val="clear" w:pos="4320"/>
                <w:tab w:val="clear" w:pos="8640"/>
              </w:tabs>
              <w:rPr>
                <w:rFonts w:ascii="Arial" w:hAnsi="Arial" w:cs="Arial"/>
              </w:rPr>
            </w:pPr>
            <w:r>
              <w:rPr>
                <w:rFonts w:ascii="Arial" w:hAnsi="Arial" w:cs="Arial"/>
              </w:rPr>
              <w:pict w14:anchorId="53089651">
                <v:shape id="_x0000_i1026" type="#_x0000_t75" style="width:357pt;height:234pt">
                  <v:imagedata r:id="rId8" o:title="presidents"/>
                </v:shape>
              </w:pict>
            </w:r>
          </w:p>
          <w:p w14:paraId="172FD2FF" w14:textId="77777777" w:rsidR="00DA7571" w:rsidRDefault="00DA7571" w:rsidP="007F433A">
            <w:pPr>
              <w:pStyle w:val="Header"/>
              <w:tabs>
                <w:tab w:val="clear" w:pos="4320"/>
                <w:tab w:val="clear" w:pos="8640"/>
              </w:tabs>
              <w:rPr>
                <w:rFonts w:ascii="Arial" w:hAnsi="Arial" w:cs="Arial"/>
              </w:rPr>
            </w:pPr>
          </w:p>
          <w:p w14:paraId="3DCD5885" w14:textId="7605CF62" w:rsidR="009616E7" w:rsidRDefault="009E5E36" w:rsidP="007F433A">
            <w:pPr>
              <w:pStyle w:val="Header"/>
              <w:tabs>
                <w:tab w:val="clear" w:pos="4320"/>
                <w:tab w:val="clear" w:pos="8640"/>
              </w:tabs>
              <w:rPr>
                <w:rFonts w:ascii="Arial" w:hAnsi="Arial" w:cs="Arial"/>
              </w:rPr>
            </w:pPr>
            <w:r>
              <w:rPr>
                <w:rFonts w:ascii="Arial" w:hAnsi="Arial" w:cs="Arial"/>
              </w:rPr>
              <w:t xml:space="preserve">Based on the above data we can easily pick out information based on the presence of comma between the datum on each line and with that we can read in the data using </w:t>
            </w:r>
            <w:proofErr w:type="spellStart"/>
            <w:proofErr w:type="gramStart"/>
            <w:r>
              <w:rPr>
                <w:rFonts w:ascii="Arial" w:hAnsi="Arial" w:cs="Arial"/>
              </w:rPr>
              <w:t>readline</w:t>
            </w:r>
            <w:proofErr w:type="spellEnd"/>
            <w:r>
              <w:rPr>
                <w:rFonts w:ascii="Arial" w:hAnsi="Arial" w:cs="Arial"/>
              </w:rPr>
              <w:t>(</w:t>
            </w:r>
            <w:proofErr w:type="gramEnd"/>
            <w:r>
              <w:rPr>
                <w:rFonts w:ascii="Arial" w:hAnsi="Arial" w:cs="Arial"/>
              </w:rPr>
              <w:t xml:space="preserve">) and then split it </w:t>
            </w:r>
            <w:r>
              <w:rPr>
                <w:rFonts w:ascii="Arial" w:hAnsi="Arial" w:cs="Arial"/>
              </w:rPr>
              <w:lastRenderedPageBreak/>
              <w:t>by the comma and add that to a dictionary like so:</w:t>
            </w:r>
          </w:p>
          <w:p w14:paraId="74941638" w14:textId="77777777" w:rsidR="009E5E36" w:rsidRDefault="009E5E36" w:rsidP="007F433A">
            <w:pPr>
              <w:pStyle w:val="Header"/>
              <w:tabs>
                <w:tab w:val="clear" w:pos="4320"/>
                <w:tab w:val="clear" w:pos="8640"/>
              </w:tabs>
              <w:rPr>
                <w:rFonts w:ascii="Arial" w:hAnsi="Arial" w:cs="Arial"/>
              </w:rPr>
            </w:pPr>
          </w:p>
          <w:p w14:paraId="3225934D" w14:textId="77777777" w:rsidR="00BC6C6F" w:rsidRDefault="00BC6C6F" w:rsidP="00BC6C6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president = {}  #empty dictionary</w:t>
            </w:r>
            <w:r>
              <w:rPr>
                <w:rFonts w:ascii="Consolas" w:hAnsi="Consolas"/>
                <w:color w:val="2D3B45"/>
              </w:rPr>
              <w:br/>
            </w:r>
            <w:proofErr w:type="spellStart"/>
            <w:r>
              <w:rPr>
                <w:rFonts w:ascii="Consolas" w:hAnsi="Consolas"/>
                <w:color w:val="2D3B45"/>
              </w:rPr>
              <w:t>fh</w:t>
            </w:r>
            <w:proofErr w:type="spellEnd"/>
            <w:r>
              <w:rPr>
                <w:rFonts w:ascii="Consolas" w:hAnsi="Consolas"/>
                <w:color w:val="2D3B45"/>
              </w:rPr>
              <w:t xml:space="preserve"> = open("presidents.txt", "r")   #open the file for reading</w:t>
            </w:r>
            <w:r>
              <w:rPr>
                <w:rFonts w:ascii="Consolas" w:hAnsi="Consolas"/>
                <w:color w:val="2D3B45"/>
              </w:rPr>
              <w:br/>
              <w:t xml:space="preserve">data = </w:t>
            </w:r>
            <w:proofErr w:type="spellStart"/>
            <w:r>
              <w:rPr>
                <w:rFonts w:ascii="Consolas" w:hAnsi="Consolas"/>
                <w:color w:val="2D3B45"/>
              </w:rPr>
              <w:t>fh.readline</w:t>
            </w:r>
            <w:proofErr w:type="spellEnd"/>
            <w:r>
              <w:rPr>
                <w:rFonts w:ascii="Consolas" w:hAnsi="Consolas"/>
                <w:color w:val="2D3B45"/>
              </w:rPr>
              <w:t>()   #read a line</w:t>
            </w:r>
            <w:r>
              <w:rPr>
                <w:rFonts w:ascii="Consolas" w:hAnsi="Consolas"/>
                <w:color w:val="2D3B45"/>
              </w:rPr>
              <w:br/>
            </w:r>
            <w:proofErr w:type="spellStart"/>
            <w:r>
              <w:rPr>
                <w:rFonts w:ascii="Consolas" w:hAnsi="Consolas"/>
                <w:color w:val="2D3B45"/>
              </w:rPr>
              <w:t>presdata</w:t>
            </w:r>
            <w:proofErr w:type="spellEnd"/>
            <w:r>
              <w:rPr>
                <w:rFonts w:ascii="Consolas" w:hAnsi="Consolas"/>
                <w:color w:val="2D3B45"/>
              </w:rPr>
              <w:t xml:space="preserve"> = </w:t>
            </w:r>
            <w:proofErr w:type="spellStart"/>
            <w:r>
              <w:rPr>
                <w:rFonts w:ascii="Consolas" w:hAnsi="Consolas"/>
                <w:color w:val="2D3B45"/>
              </w:rPr>
              <w:t>data.split</w:t>
            </w:r>
            <w:proofErr w:type="spellEnd"/>
            <w:r>
              <w:rPr>
                <w:rFonts w:ascii="Consolas" w:hAnsi="Consolas"/>
                <w:color w:val="2D3B45"/>
              </w:rPr>
              <w:t>(",")   #split on the commas, create a list</w:t>
            </w:r>
            <w:r>
              <w:rPr>
                <w:rFonts w:ascii="Consolas" w:hAnsi="Consolas"/>
                <w:color w:val="2D3B45"/>
              </w:rPr>
              <w:br/>
              <w:t>president['</w:t>
            </w:r>
            <w:proofErr w:type="spellStart"/>
            <w:r>
              <w:rPr>
                <w:rFonts w:ascii="Consolas" w:hAnsi="Consolas"/>
                <w:color w:val="2D3B45"/>
              </w:rPr>
              <w:t>lastname</w:t>
            </w:r>
            <w:proofErr w:type="spellEnd"/>
            <w:r>
              <w:rPr>
                <w:rFonts w:ascii="Consolas" w:hAnsi="Consolas"/>
                <w:color w:val="2D3B45"/>
              </w:rPr>
              <w:t xml:space="preserve">'] = </w:t>
            </w:r>
            <w:proofErr w:type="spellStart"/>
            <w:r>
              <w:rPr>
                <w:rFonts w:ascii="Consolas" w:hAnsi="Consolas"/>
                <w:color w:val="2D3B45"/>
              </w:rPr>
              <w:t>presdata</w:t>
            </w:r>
            <w:proofErr w:type="spellEnd"/>
            <w:r>
              <w:rPr>
                <w:rFonts w:ascii="Consolas" w:hAnsi="Consolas"/>
                <w:color w:val="2D3B45"/>
              </w:rPr>
              <w:t>[0]  #the first value--index 0-- is last name</w:t>
            </w:r>
            <w:r>
              <w:rPr>
                <w:rFonts w:ascii="Consolas" w:hAnsi="Consolas"/>
                <w:color w:val="2D3B45"/>
              </w:rPr>
              <w:br/>
              <w:t>president['</w:t>
            </w:r>
            <w:proofErr w:type="spellStart"/>
            <w:r>
              <w:rPr>
                <w:rFonts w:ascii="Consolas" w:hAnsi="Consolas"/>
                <w:color w:val="2D3B45"/>
              </w:rPr>
              <w:t>firstname</w:t>
            </w:r>
            <w:proofErr w:type="spellEnd"/>
            <w:r>
              <w:rPr>
                <w:rFonts w:ascii="Consolas" w:hAnsi="Consolas"/>
                <w:color w:val="2D3B45"/>
              </w:rPr>
              <w:t xml:space="preserve">'] = </w:t>
            </w:r>
            <w:proofErr w:type="spellStart"/>
            <w:r>
              <w:rPr>
                <w:rFonts w:ascii="Consolas" w:hAnsi="Consolas"/>
                <w:color w:val="2D3B45"/>
              </w:rPr>
              <w:t>presdata</w:t>
            </w:r>
            <w:proofErr w:type="spellEnd"/>
            <w:r>
              <w:rPr>
                <w:rFonts w:ascii="Consolas" w:hAnsi="Consolas"/>
                <w:color w:val="2D3B45"/>
              </w:rPr>
              <w:t>[1]  #the second value--index 1-- is first name</w:t>
            </w:r>
            <w:r>
              <w:rPr>
                <w:rFonts w:ascii="Consolas" w:hAnsi="Consolas"/>
                <w:color w:val="2D3B45"/>
              </w:rPr>
              <w:br/>
              <w:t xml:space="preserve">president['height'] = </w:t>
            </w:r>
            <w:proofErr w:type="spellStart"/>
            <w:r>
              <w:rPr>
                <w:rFonts w:ascii="Consolas" w:hAnsi="Consolas"/>
                <w:color w:val="2D3B45"/>
              </w:rPr>
              <w:t>presdata</w:t>
            </w:r>
            <w:proofErr w:type="spellEnd"/>
            <w:r>
              <w:rPr>
                <w:rFonts w:ascii="Consolas" w:hAnsi="Consolas"/>
                <w:color w:val="2D3B45"/>
              </w:rPr>
              <w:t>[2]  #the third value--index 2-- is height in cm</w:t>
            </w:r>
            <w:r>
              <w:rPr>
                <w:rFonts w:ascii="Consolas" w:hAnsi="Consolas"/>
                <w:color w:val="2D3B45"/>
              </w:rPr>
              <w:br/>
              <w:t xml:space="preserve">president['weight'] = </w:t>
            </w:r>
            <w:proofErr w:type="spellStart"/>
            <w:r>
              <w:rPr>
                <w:rFonts w:ascii="Consolas" w:hAnsi="Consolas"/>
                <w:color w:val="2D3B45"/>
              </w:rPr>
              <w:t>presdata</w:t>
            </w:r>
            <w:proofErr w:type="spellEnd"/>
            <w:r>
              <w:rPr>
                <w:rFonts w:ascii="Consolas" w:hAnsi="Consolas"/>
                <w:color w:val="2D3B45"/>
              </w:rPr>
              <w:t>[3]  #the fourth value--index 3-- is weight in pounds</w:t>
            </w:r>
          </w:p>
          <w:p w14:paraId="6453D143" w14:textId="62EE60F3" w:rsidR="009E5E36" w:rsidRDefault="00BC6C6F" w:rsidP="007F433A">
            <w:pPr>
              <w:pStyle w:val="Header"/>
              <w:tabs>
                <w:tab w:val="clear" w:pos="4320"/>
                <w:tab w:val="clear" w:pos="8640"/>
              </w:tabs>
              <w:rPr>
                <w:rFonts w:ascii="Arial" w:hAnsi="Arial" w:cs="Arial"/>
              </w:rPr>
            </w:pPr>
            <w:r>
              <w:rPr>
                <w:rFonts w:ascii="Arial" w:hAnsi="Arial" w:cs="Arial"/>
              </w:rPr>
              <w:t xml:space="preserve">Then if we print out each </w:t>
            </w:r>
            <w:proofErr w:type="gramStart"/>
            <w:r>
              <w:rPr>
                <w:rFonts w:ascii="Arial" w:hAnsi="Arial" w:cs="Arial"/>
              </w:rPr>
              <w:t>item</w:t>
            </w:r>
            <w:proofErr w:type="gramEnd"/>
            <w:r>
              <w:rPr>
                <w:rFonts w:ascii="Arial" w:hAnsi="Arial" w:cs="Arial"/>
              </w:rPr>
              <w:t xml:space="preserve"> we get this:</w:t>
            </w:r>
          </w:p>
          <w:p w14:paraId="18CA4589" w14:textId="77777777" w:rsidR="00BC6C6F" w:rsidRDefault="00BC6C6F" w:rsidP="007F433A">
            <w:pPr>
              <w:pStyle w:val="Header"/>
              <w:tabs>
                <w:tab w:val="clear" w:pos="4320"/>
                <w:tab w:val="clear" w:pos="8640"/>
              </w:tabs>
              <w:rPr>
                <w:rFonts w:ascii="Arial" w:hAnsi="Arial" w:cs="Arial"/>
              </w:rPr>
            </w:pPr>
          </w:p>
          <w:p w14:paraId="2CE25098" w14:textId="5C921C8A" w:rsidR="00BC6C6F" w:rsidRDefault="00BC6C6F" w:rsidP="007F433A">
            <w:pPr>
              <w:pStyle w:val="Header"/>
              <w:tabs>
                <w:tab w:val="clear" w:pos="4320"/>
                <w:tab w:val="clear" w:pos="8640"/>
              </w:tabs>
              <w:rPr>
                <w:rFonts w:ascii="Arial" w:hAnsi="Arial" w:cs="Arial"/>
              </w:rPr>
            </w:pPr>
            <w:r>
              <w:rPr>
                <w:rStyle w:val="Emphasis"/>
                <w:rFonts w:ascii="Lato" w:hAnsi="Lato"/>
                <w:color w:val="000000"/>
                <w:shd w:val="clear" w:color="auto" w:fill="FFFFFF"/>
              </w:rPr>
              <w:t>{'</w:t>
            </w:r>
            <w:proofErr w:type="spellStart"/>
            <w:r>
              <w:rPr>
                <w:rStyle w:val="Emphasis"/>
                <w:rFonts w:ascii="Lato" w:hAnsi="Lato"/>
                <w:color w:val="000000"/>
                <w:shd w:val="clear" w:color="auto" w:fill="FFFFFF"/>
              </w:rPr>
              <w:t>lastname</w:t>
            </w:r>
            <w:proofErr w:type="spellEnd"/>
            <w:r>
              <w:rPr>
                <w:rStyle w:val="Emphasis"/>
                <w:rFonts w:ascii="Lato" w:hAnsi="Lato"/>
                <w:color w:val="000000"/>
                <w:shd w:val="clear" w:color="auto" w:fill="FFFFFF"/>
              </w:rPr>
              <w:t>': 'Lincoln', '</w:t>
            </w:r>
            <w:proofErr w:type="spellStart"/>
            <w:r>
              <w:rPr>
                <w:rStyle w:val="Emphasis"/>
                <w:rFonts w:ascii="Lato" w:hAnsi="Lato"/>
                <w:color w:val="000000"/>
                <w:shd w:val="clear" w:color="auto" w:fill="FFFFFF"/>
              </w:rPr>
              <w:t>firstname</w:t>
            </w:r>
            <w:proofErr w:type="spellEnd"/>
            <w:r>
              <w:rPr>
                <w:rStyle w:val="Emphasis"/>
                <w:rFonts w:ascii="Lato" w:hAnsi="Lato"/>
                <w:color w:val="000000"/>
                <w:shd w:val="clear" w:color="auto" w:fill="FFFFFF"/>
              </w:rPr>
              <w:t>': 'Abraham', 'height': '193', 'weight': '185\n'}</w:t>
            </w:r>
          </w:p>
          <w:p w14:paraId="1CEBC40D" w14:textId="77777777" w:rsidR="009616E7" w:rsidRDefault="009616E7" w:rsidP="007F433A">
            <w:pPr>
              <w:pStyle w:val="Header"/>
              <w:tabs>
                <w:tab w:val="clear" w:pos="4320"/>
                <w:tab w:val="clear" w:pos="8640"/>
              </w:tabs>
              <w:rPr>
                <w:rFonts w:ascii="Arial" w:hAnsi="Arial" w:cs="Arial"/>
              </w:rPr>
            </w:pPr>
          </w:p>
          <w:p w14:paraId="3FA356A7" w14:textId="77777777" w:rsidR="00E06DFC" w:rsidRDefault="00E06DFC" w:rsidP="007F433A">
            <w:pPr>
              <w:pStyle w:val="Header"/>
              <w:tabs>
                <w:tab w:val="clear" w:pos="4320"/>
                <w:tab w:val="clear" w:pos="8640"/>
              </w:tabs>
              <w:rPr>
                <w:rFonts w:ascii="Arial" w:hAnsi="Arial" w:cs="Arial"/>
              </w:rPr>
            </w:pPr>
          </w:p>
          <w:p w14:paraId="78885D95" w14:textId="5C43F58F" w:rsidR="00C1182E" w:rsidRDefault="00C1182E" w:rsidP="007F433A">
            <w:pPr>
              <w:pStyle w:val="Header"/>
              <w:tabs>
                <w:tab w:val="clear" w:pos="4320"/>
                <w:tab w:val="clear" w:pos="8640"/>
              </w:tabs>
              <w:rPr>
                <w:rFonts w:ascii="Arial" w:hAnsi="Arial" w:cs="Arial"/>
              </w:rPr>
            </w:pPr>
          </w:p>
        </w:tc>
      </w:tr>
    </w:tbl>
    <w:p w14:paraId="3D019C38" w14:textId="3975F6FE" w:rsidR="00FB5E51" w:rsidRDefault="008F073A" w:rsidP="000F4B97">
      <w:r>
        <w:lastRenderedPageBreak/>
        <w:t>Summary:</w:t>
      </w:r>
    </w:p>
    <w:p w14:paraId="479428B6" w14:textId="77777777" w:rsidR="008F073A" w:rsidRDefault="008F073A" w:rsidP="000F4B97"/>
    <w:p w14:paraId="5862C8E2" w14:textId="16AD2ED9" w:rsidR="008F073A" w:rsidRPr="00593EE3" w:rsidRDefault="009C1949" w:rsidP="000F4B97">
      <w:r>
        <w:t xml:space="preserve">I learned about programming and the different types of languages that are used both at the high level and low level. I also learned about Python, its use, and the basic language components. I learned about data types and how to do conversion between them. I learned about how Python reads data from a user </w:t>
      </w:r>
      <w:proofErr w:type="gramStart"/>
      <w:r>
        <w:t>and also</w:t>
      </w:r>
      <w:proofErr w:type="gramEnd"/>
      <w:r>
        <w:t xml:space="preserve"> from a file and the different methods used to carry out such operations. </w:t>
      </w:r>
      <w:r w:rsidR="00841D4C">
        <w:t xml:space="preserve"> </w:t>
      </w:r>
    </w:p>
    <w:sectPr w:rsidR="008F073A" w:rsidRPr="00593EE3" w:rsidSect="004C544B">
      <w:headerReference w:type="default" r:id="rId9"/>
      <w:footerReference w:type="default" r:id="rId10"/>
      <w:pgSz w:w="12240" w:h="15840" w:code="1"/>
      <w:pgMar w:top="720" w:right="720" w:bottom="720" w:left="720" w:header="720" w:footer="28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BCB3A" w14:textId="77777777" w:rsidR="004C544B" w:rsidRDefault="004C544B">
      <w:r>
        <w:separator/>
      </w:r>
    </w:p>
  </w:endnote>
  <w:endnote w:type="continuationSeparator" w:id="0">
    <w:p w14:paraId="2F6D14E8" w14:textId="77777777" w:rsidR="004C544B" w:rsidRDefault="004C544B">
      <w:r>
        <w:continuationSeparator/>
      </w:r>
    </w:p>
  </w:endnote>
  <w:endnote w:type="continuationNotice" w:id="1">
    <w:p w14:paraId="38B9E4CB" w14:textId="77777777" w:rsidR="004C544B" w:rsidRDefault="004C5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D3D52" w14:textId="77777777" w:rsidR="00784C97" w:rsidRPr="001174C8" w:rsidRDefault="00784C97">
    <w:pPr>
      <w:pStyle w:val="Footer"/>
      <w:rPr>
        <w:rFonts w:ascii="Arial" w:hAnsi="Arial" w:cs="Arial"/>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67DCF" w14:textId="77777777" w:rsidR="004C544B" w:rsidRDefault="004C544B">
      <w:r>
        <w:separator/>
      </w:r>
    </w:p>
  </w:footnote>
  <w:footnote w:type="continuationSeparator" w:id="0">
    <w:p w14:paraId="44167A3A" w14:textId="77777777" w:rsidR="004C544B" w:rsidRDefault="004C544B">
      <w:r>
        <w:continuationSeparator/>
      </w:r>
    </w:p>
  </w:footnote>
  <w:footnote w:type="continuationNotice" w:id="1">
    <w:p w14:paraId="37B82E02" w14:textId="77777777" w:rsidR="004C544B" w:rsidRDefault="004C54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043E" w14:textId="660E1B40" w:rsidR="00784C97" w:rsidRPr="00F95F2B" w:rsidRDefault="000F4B97" w:rsidP="000F4B97">
    <w:pPr>
      <w:pStyle w:val="Header"/>
      <w:tabs>
        <w:tab w:val="clear" w:pos="8640"/>
        <w:tab w:val="left" w:pos="6840"/>
        <w:tab w:val="right" w:pos="8910"/>
      </w:tabs>
      <w:rPr>
        <w:rFonts w:ascii="Arial" w:hAnsi="Arial" w:cs="Arial"/>
        <w:b/>
      </w:rPr>
    </w:pPr>
    <w:r w:rsidRPr="000F4B97">
      <w:rPr>
        <w:rFonts w:ascii="Arial" w:hAnsi="Arial" w:cs="Arial"/>
      </w:rPr>
      <w:t>Week</w:t>
    </w:r>
    <w:r w:rsidR="00784C97" w:rsidRPr="000F4B97">
      <w:rPr>
        <w:rFonts w:ascii="Arial" w:hAnsi="Arial" w:cs="Arial"/>
      </w:rPr>
      <w:t>: ____</w:t>
    </w:r>
    <w:r w:rsidR="00855896">
      <w:rPr>
        <w:rFonts w:ascii="Arial" w:hAnsi="Arial" w:cs="Arial"/>
      </w:rPr>
      <w:t>2</w:t>
    </w:r>
    <w:r w:rsidR="00784C97" w:rsidRPr="000F4B97">
      <w:rPr>
        <w:rFonts w:ascii="Arial" w:hAnsi="Arial" w:cs="Arial"/>
      </w:rPr>
      <w:t>________________</w:t>
    </w:r>
    <w:r w:rsidR="00784C97" w:rsidRPr="000F4B97">
      <w:rPr>
        <w:rFonts w:ascii="Arial" w:hAnsi="Arial" w:cs="Arial"/>
      </w:rPr>
      <w:tab/>
    </w:r>
    <w:r>
      <w:rPr>
        <w:rFonts w:ascii="Arial" w:hAnsi="Arial" w:cs="Arial"/>
      </w:rPr>
      <w:tab/>
    </w:r>
    <w:r w:rsidR="00784C97">
      <w:rPr>
        <w:rFonts w:ascii="Arial" w:hAnsi="Arial" w:cs="Arial"/>
      </w:rPr>
      <w:t xml:space="preserve">Name: </w:t>
    </w:r>
    <w:r w:rsidR="000732A0">
      <w:rPr>
        <w:rFonts w:ascii="Arial" w:hAnsi="Arial" w:cs="Arial"/>
      </w:rPr>
      <w:t>George Ekanem Udosen</w:t>
    </w:r>
    <w:r w:rsidR="00784C97">
      <w:rPr>
        <w:rFonts w:ascii="Arial" w:hAnsi="Arial" w:cs="Arial"/>
      </w:rPr>
      <w:t>_</w:t>
    </w:r>
  </w:p>
  <w:p w14:paraId="0B5C8196" w14:textId="724DCB06" w:rsidR="000F4B97" w:rsidRDefault="000F4B97" w:rsidP="000F4B97">
    <w:pPr>
      <w:pStyle w:val="Header"/>
      <w:tabs>
        <w:tab w:val="clear" w:pos="8640"/>
        <w:tab w:val="left" w:pos="6840"/>
        <w:tab w:val="right" w:pos="8910"/>
      </w:tabs>
      <w:rPr>
        <w:rFonts w:ascii="Arial" w:hAnsi="Arial" w:cs="Arial"/>
      </w:rPr>
    </w:pPr>
    <w:r>
      <w:rPr>
        <w:rFonts w:ascii="Arial" w:hAnsi="Arial" w:cs="Arial"/>
      </w:rPr>
      <w:t xml:space="preserve">Assignment: </w:t>
    </w:r>
    <w:r w:rsidRPr="000F4B97">
      <w:rPr>
        <w:rFonts w:ascii="Arial" w:hAnsi="Arial" w:cs="Arial"/>
        <w:u w:val="single"/>
      </w:rPr>
      <w:t xml:space="preserve">   </w:t>
    </w:r>
    <w:r w:rsidR="00873BFD">
      <w:rPr>
        <w:rFonts w:ascii="Arial" w:hAnsi="Arial" w:cs="Arial"/>
        <w:u w:val="single"/>
      </w:rPr>
      <w:t>Programming Basics</w:t>
    </w:r>
    <w:r w:rsidRPr="000F4B97">
      <w:rPr>
        <w:rFonts w:ascii="Arial" w:hAnsi="Arial" w:cs="Arial"/>
        <w:u w:val="single"/>
      </w:rPr>
      <w:t xml:space="preserve">         </w:t>
    </w:r>
    <w:r>
      <w:rPr>
        <w:rFonts w:ascii="Arial" w:hAnsi="Arial" w:cs="Arial"/>
      </w:rPr>
      <w:t xml:space="preserve"> </w:t>
    </w:r>
    <w:r>
      <w:rPr>
        <w:rFonts w:ascii="Arial" w:hAnsi="Arial" w:cs="Arial"/>
      </w:rPr>
      <w:tab/>
    </w:r>
    <w:r>
      <w:rPr>
        <w:rFonts w:ascii="Arial" w:hAnsi="Arial" w:cs="Arial"/>
      </w:rPr>
      <w:tab/>
      <w:t>Class: __</w:t>
    </w:r>
    <w:r w:rsidR="000732A0">
      <w:rPr>
        <w:rFonts w:ascii="Arial" w:hAnsi="Arial" w:cs="Arial"/>
      </w:rPr>
      <w:t>CS 104</w:t>
    </w:r>
    <w:r>
      <w:rPr>
        <w:rFonts w:ascii="Arial" w:hAnsi="Arial" w:cs="Arial"/>
      </w:rPr>
      <w:t>__________</w:t>
    </w:r>
  </w:p>
  <w:p w14:paraId="76E420C5" w14:textId="778B6C6D" w:rsidR="00784C97" w:rsidRPr="000F4B97" w:rsidRDefault="00784C97" w:rsidP="000F4B97">
    <w:pPr>
      <w:pStyle w:val="Header"/>
      <w:tabs>
        <w:tab w:val="clear" w:pos="8640"/>
        <w:tab w:val="left" w:pos="6840"/>
        <w:tab w:val="right" w:pos="8910"/>
      </w:tabs>
      <w:rPr>
        <w:rFonts w:ascii="Arial" w:hAnsi="Arial" w:cs="Arial"/>
        <w:u w:val="single"/>
      </w:rPr>
    </w:pPr>
    <w:r w:rsidRPr="00784C97">
      <w:rPr>
        <w:rFonts w:ascii="Arial" w:hAnsi="Arial" w:cs="Arial"/>
      </w:rPr>
      <w:t xml:space="preserve">Page </w:t>
    </w:r>
    <w:r w:rsidRPr="00784C97">
      <w:rPr>
        <w:rFonts w:ascii="Arial" w:hAnsi="Arial" w:cs="Arial"/>
      </w:rPr>
      <w:fldChar w:fldCharType="begin"/>
    </w:r>
    <w:r w:rsidRPr="00784C97">
      <w:rPr>
        <w:rFonts w:ascii="Arial" w:hAnsi="Arial" w:cs="Arial"/>
      </w:rPr>
      <w:instrText xml:space="preserve"> PAGE </w:instrText>
    </w:r>
    <w:r w:rsidRPr="00784C97">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Pr="00784C97">
      <w:rPr>
        <w:rFonts w:ascii="Arial" w:hAnsi="Arial" w:cs="Arial"/>
      </w:rPr>
      <w:t xml:space="preserve"> of </w:t>
    </w:r>
    <w:r w:rsidRPr="00784C97">
      <w:rPr>
        <w:rFonts w:ascii="Arial" w:hAnsi="Arial" w:cs="Arial"/>
      </w:rPr>
      <w:fldChar w:fldCharType="begin"/>
    </w:r>
    <w:r w:rsidRPr="00784C97">
      <w:rPr>
        <w:rFonts w:ascii="Arial" w:hAnsi="Arial" w:cs="Arial"/>
      </w:rPr>
      <w:instrText xml:space="preserve"> NUMPAGES </w:instrText>
    </w:r>
    <w:r w:rsidRPr="00784C97">
      <w:rPr>
        <w:rFonts w:ascii="Arial" w:hAnsi="Arial" w:cs="Arial"/>
      </w:rPr>
      <w:fldChar w:fldCharType="separate"/>
    </w:r>
    <w:r w:rsidR="0050514C">
      <w:rPr>
        <w:rFonts w:ascii="Arial" w:hAnsi="Arial" w:cs="Arial"/>
        <w:noProof/>
      </w:rPr>
      <w:t>1</w:t>
    </w:r>
    <w:r w:rsidRPr="00784C97">
      <w:rPr>
        <w:rFonts w:ascii="Arial" w:hAnsi="Arial" w:cs="Arial"/>
      </w:rPr>
      <w:fldChar w:fldCharType="end"/>
    </w:r>
    <w:r w:rsidR="000F4B97">
      <w:rPr>
        <w:rFonts w:ascii="Arial" w:hAnsi="Arial" w:cs="Arial"/>
      </w:rPr>
      <w:tab/>
    </w:r>
    <w:r w:rsidR="000F4B97">
      <w:rPr>
        <w:rFonts w:ascii="Arial" w:hAnsi="Arial" w:cs="Arial"/>
      </w:rPr>
      <w:tab/>
    </w:r>
    <w:r>
      <w:rPr>
        <w:rFonts w:ascii="Arial" w:hAnsi="Arial" w:cs="Arial"/>
      </w:rPr>
      <w:t xml:space="preserve">Date: </w:t>
    </w:r>
    <w:r w:rsidR="002372AF">
      <w:rPr>
        <w:rFonts w:ascii="Arial" w:hAnsi="Arial" w:cs="Arial"/>
      </w:rPr>
      <w:t>24</w:t>
    </w:r>
    <w:r w:rsidR="002372AF" w:rsidRPr="002372AF">
      <w:rPr>
        <w:rFonts w:ascii="Arial" w:hAnsi="Arial" w:cs="Arial"/>
        <w:vertAlign w:val="superscript"/>
      </w:rPr>
      <w:t>th</w:t>
    </w:r>
    <w:r w:rsidR="002372AF">
      <w:rPr>
        <w:rFonts w:ascii="Arial" w:hAnsi="Arial" w:cs="Arial"/>
      </w:rPr>
      <w:t xml:space="preserve"> April 2024</w:t>
    </w:r>
    <w:r w:rsidRPr="000F4B97">
      <w:rPr>
        <w:rFonts w:ascii="Arial" w:hAnsi="Arial" w:cs="Arial"/>
        <w:u w:val="single"/>
      </w:rPr>
      <w:t>_</w:t>
    </w:r>
    <w:r w:rsidR="000F4B97">
      <w:rPr>
        <w:rFonts w:ascii="Arial" w:hAnsi="Arial" w:cs="Arial"/>
        <w:u w:val="single"/>
      </w:rPr>
      <w:t xml:space="preserve">     </w:t>
    </w:r>
    <w:r w:rsidRPr="000F4B97">
      <w:rPr>
        <w:rFonts w:ascii="Arial" w:hAnsi="Arial" w:cs="Arial"/>
        <w:u w:val="single"/>
      </w:rPr>
      <w:t>_</w:t>
    </w:r>
    <w:r w:rsidRPr="000F4B97">
      <w:rPr>
        <w:rFonts w:ascii="Arial" w:hAnsi="Arial" w:cs="Arial"/>
      </w:rPr>
      <w:t>_</w:t>
    </w:r>
    <w:r w:rsidR="000F4B97" w:rsidRPr="000F4B97">
      <w:rPr>
        <w:rFonts w:ascii="Arial" w:hAnsi="Arial" w:cs="Arial"/>
      </w:rPr>
      <w:t xml:space="preserve">  </w:t>
    </w:r>
  </w:p>
  <w:p w14:paraId="28CA1822" w14:textId="77777777" w:rsidR="0050514C" w:rsidRPr="007C62EB" w:rsidRDefault="0050514C" w:rsidP="007C62EB">
    <w:pPr>
      <w:pStyle w:val="Header"/>
      <w:tabs>
        <w:tab w:val="clear" w:pos="8640"/>
        <w:tab w:val="right" w:pos="8910"/>
      </w:tabs>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62D3"/>
    <w:multiLevelType w:val="hybridMultilevel"/>
    <w:tmpl w:val="136679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D3669D"/>
    <w:multiLevelType w:val="hybridMultilevel"/>
    <w:tmpl w:val="0FC0BD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85226C"/>
    <w:multiLevelType w:val="hybridMultilevel"/>
    <w:tmpl w:val="63CABF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6204F7"/>
    <w:multiLevelType w:val="hybridMultilevel"/>
    <w:tmpl w:val="48D6AE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DC75FE"/>
    <w:multiLevelType w:val="multilevel"/>
    <w:tmpl w:val="C32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F4FE7"/>
    <w:multiLevelType w:val="hybridMultilevel"/>
    <w:tmpl w:val="48485A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2B2332"/>
    <w:multiLevelType w:val="hybridMultilevel"/>
    <w:tmpl w:val="F6C44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960C88"/>
    <w:multiLevelType w:val="hybridMultilevel"/>
    <w:tmpl w:val="CC3CC6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E672EC7"/>
    <w:multiLevelType w:val="multilevel"/>
    <w:tmpl w:val="A5C6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93C0B"/>
    <w:multiLevelType w:val="hybridMultilevel"/>
    <w:tmpl w:val="B164DA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782E28"/>
    <w:multiLevelType w:val="hybridMultilevel"/>
    <w:tmpl w:val="025AAF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240F6B"/>
    <w:multiLevelType w:val="hybridMultilevel"/>
    <w:tmpl w:val="71B4A3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E1A72A2"/>
    <w:multiLevelType w:val="hybridMultilevel"/>
    <w:tmpl w:val="04020C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ED626FC"/>
    <w:multiLevelType w:val="hybridMultilevel"/>
    <w:tmpl w:val="50FA00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F6C32CF"/>
    <w:multiLevelType w:val="hybridMultilevel"/>
    <w:tmpl w:val="982A0A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90787925">
    <w:abstractNumId w:val="6"/>
  </w:num>
  <w:num w:numId="2" w16cid:durableId="346054941">
    <w:abstractNumId w:val="10"/>
  </w:num>
  <w:num w:numId="3" w16cid:durableId="1555770079">
    <w:abstractNumId w:val="4"/>
  </w:num>
  <w:num w:numId="4" w16cid:durableId="44648806">
    <w:abstractNumId w:val="2"/>
  </w:num>
  <w:num w:numId="5" w16cid:durableId="1225988291">
    <w:abstractNumId w:val="5"/>
  </w:num>
  <w:num w:numId="6" w16cid:durableId="539099416">
    <w:abstractNumId w:val="3"/>
  </w:num>
  <w:num w:numId="7" w16cid:durableId="764035074">
    <w:abstractNumId w:val="9"/>
  </w:num>
  <w:num w:numId="8" w16cid:durableId="1991864424">
    <w:abstractNumId w:val="0"/>
  </w:num>
  <w:num w:numId="9" w16cid:durableId="2056076378">
    <w:abstractNumId w:val="1"/>
  </w:num>
  <w:num w:numId="10" w16cid:durableId="2058819684">
    <w:abstractNumId w:val="11"/>
  </w:num>
  <w:num w:numId="11" w16cid:durableId="1810829079">
    <w:abstractNumId w:val="8"/>
  </w:num>
  <w:num w:numId="12" w16cid:durableId="1612861057">
    <w:abstractNumId w:val="12"/>
  </w:num>
  <w:num w:numId="13" w16cid:durableId="1206016740">
    <w:abstractNumId w:val="7"/>
  </w:num>
  <w:num w:numId="14" w16cid:durableId="846943866">
    <w:abstractNumId w:val="14"/>
  </w:num>
  <w:num w:numId="15" w16cid:durableId="12984136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EE3"/>
    <w:rsid w:val="00041905"/>
    <w:rsid w:val="00050566"/>
    <w:rsid w:val="00060281"/>
    <w:rsid w:val="0006603B"/>
    <w:rsid w:val="000732A0"/>
    <w:rsid w:val="000757F2"/>
    <w:rsid w:val="000837B2"/>
    <w:rsid w:val="000B7A8D"/>
    <w:rsid w:val="000C5CBA"/>
    <w:rsid w:val="000C6277"/>
    <w:rsid w:val="000F2938"/>
    <w:rsid w:val="000F4B97"/>
    <w:rsid w:val="001174C8"/>
    <w:rsid w:val="00136183"/>
    <w:rsid w:val="00144036"/>
    <w:rsid w:val="00151755"/>
    <w:rsid w:val="00161E39"/>
    <w:rsid w:val="00176654"/>
    <w:rsid w:val="001913A4"/>
    <w:rsid w:val="001943C7"/>
    <w:rsid w:val="001D0A7B"/>
    <w:rsid w:val="001D3B1C"/>
    <w:rsid w:val="001F50F0"/>
    <w:rsid w:val="0020755B"/>
    <w:rsid w:val="00216AC2"/>
    <w:rsid w:val="00235832"/>
    <w:rsid w:val="002372AF"/>
    <w:rsid w:val="00243A4F"/>
    <w:rsid w:val="0024587A"/>
    <w:rsid w:val="00260AE0"/>
    <w:rsid w:val="0026796F"/>
    <w:rsid w:val="002777A3"/>
    <w:rsid w:val="00292E3F"/>
    <w:rsid w:val="00295129"/>
    <w:rsid w:val="002B2A78"/>
    <w:rsid w:val="002C229E"/>
    <w:rsid w:val="002F02CA"/>
    <w:rsid w:val="002F09C1"/>
    <w:rsid w:val="003444B0"/>
    <w:rsid w:val="0034546A"/>
    <w:rsid w:val="003979B7"/>
    <w:rsid w:val="003F2C07"/>
    <w:rsid w:val="00427776"/>
    <w:rsid w:val="00436BA0"/>
    <w:rsid w:val="00440F55"/>
    <w:rsid w:val="0045577A"/>
    <w:rsid w:val="0046066F"/>
    <w:rsid w:val="00487C07"/>
    <w:rsid w:val="00494320"/>
    <w:rsid w:val="004B18AF"/>
    <w:rsid w:val="004C2F79"/>
    <w:rsid w:val="004C3EB7"/>
    <w:rsid w:val="004C544B"/>
    <w:rsid w:val="004C7AD3"/>
    <w:rsid w:val="004D7605"/>
    <w:rsid w:val="004F24C3"/>
    <w:rsid w:val="0050514C"/>
    <w:rsid w:val="005413B6"/>
    <w:rsid w:val="00551B2F"/>
    <w:rsid w:val="00575F92"/>
    <w:rsid w:val="00593CD8"/>
    <w:rsid w:val="00593EE3"/>
    <w:rsid w:val="005C3FA6"/>
    <w:rsid w:val="005D1AF5"/>
    <w:rsid w:val="005D33F9"/>
    <w:rsid w:val="00603C55"/>
    <w:rsid w:val="00632FDE"/>
    <w:rsid w:val="00652089"/>
    <w:rsid w:val="00683349"/>
    <w:rsid w:val="006A01B1"/>
    <w:rsid w:val="006A2C24"/>
    <w:rsid w:val="006B79D6"/>
    <w:rsid w:val="006C4363"/>
    <w:rsid w:val="006C5CB6"/>
    <w:rsid w:val="006F132A"/>
    <w:rsid w:val="00707F89"/>
    <w:rsid w:val="00712C4A"/>
    <w:rsid w:val="00726753"/>
    <w:rsid w:val="00743C19"/>
    <w:rsid w:val="00784C97"/>
    <w:rsid w:val="007C62EB"/>
    <w:rsid w:val="007D77C1"/>
    <w:rsid w:val="007F0E77"/>
    <w:rsid w:val="007F433A"/>
    <w:rsid w:val="007F4B8F"/>
    <w:rsid w:val="00820C1D"/>
    <w:rsid w:val="0082744A"/>
    <w:rsid w:val="008415F0"/>
    <w:rsid w:val="00841D4C"/>
    <w:rsid w:val="0084764E"/>
    <w:rsid w:val="00851D27"/>
    <w:rsid w:val="0085245B"/>
    <w:rsid w:val="00855896"/>
    <w:rsid w:val="0086091C"/>
    <w:rsid w:val="00873BFD"/>
    <w:rsid w:val="008863F4"/>
    <w:rsid w:val="00887787"/>
    <w:rsid w:val="008A0B60"/>
    <w:rsid w:val="008C2905"/>
    <w:rsid w:val="008C3F35"/>
    <w:rsid w:val="008F073A"/>
    <w:rsid w:val="00903E2E"/>
    <w:rsid w:val="0091394C"/>
    <w:rsid w:val="009616E7"/>
    <w:rsid w:val="00962082"/>
    <w:rsid w:val="009737D2"/>
    <w:rsid w:val="009A0041"/>
    <w:rsid w:val="009B59C8"/>
    <w:rsid w:val="009B640E"/>
    <w:rsid w:val="009C1949"/>
    <w:rsid w:val="009E5E36"/>
    <w:rsid w:val="009F3736"/>
    <w:rsid w:val="009F5DBC"/>
    <w:rsid w:val="009F63E0"/>
    <w:rsid w:val="00A06135"/>
    <w:rsid w:val="00A346C3"/>
    <w:rsid w:val="00A4295C"/>
    <w:rsid w:val="00A73B75"/>
    <w:rsid w:val="00A86414"/>
    <w:rsid w:val="00A876AA"/>
    <w:rsid w:val="00AB1061"/>
    <w:rsid w:val="00AB2CE6"/>
    <w:rsid w:val="00AE3702"/>
    <w:rsid w:val="00B42C26"/>
    <w:rsid w:val="00B47DF2"/>
    <w:rsid w:val="00B566EA"/>
    <w:rsid w:val="00B6798E"/>
    <w:rsid w:val="00B71935"/>
    <w:rsid w:val="00B91549"/>
    <w:rsid w:val="00B9446D"/>
    <w:rsid w:val="00B97F30"/>
    <w:rsid w:val="00BA6F30"/>
    <w:rsid w:val="00BC465B"/>
    <w:rsid w:val="00BC6C6F"/>
    <w:rsid w:val="00BD4EBC"/>
    <w:rsid w:val="00BE79A7"/>
    <w:rsid w:val="00BF40AF"/>
    <w:rsid w:val="00C11653"/>
    <w:rsid w:val="00C1182E"/>
    <w:rsid w:val="00C202A7"/>
    <w:rsid w:val="00C3065E"/>
    <w:rsid w:val="00CD7F7B"/>
    <w:rsid w:val="00D051C9"/>
    <w:rsid w:val="00D2329E"/>
    <w:rsid w:val="00D27D3B"/>
    <w:rsid w:val="00D43054"/>
    <w:rsid w:val="00DA7571"/>
    <w:rsid w:val="00DB17BB"/>
    <w:rsid w:val="00DC39BB"/>
    <w:rsid w:val="00DF4A93"/>
    <w:rsid w:val="00E06DFC"/>
    <w:rsid w:val="00E15C8B"/>
    <w:rsid w:val="00E52614"/>
    <w:rsid w:val="00E6030F"/>
    <w:rsid w:val="00E65C16"/>
    <w:rsid w:val="00E7308D"/>
    <w:rsid w:val="00E90874"/>
    <w:rsid w:val="00EC1F48"/>
    <w:rsid w:val="00ED033F"/>
    <w:rsid w:val="00EE6F98"/>
    <w:rsid w:val="00F026E7"/>
    <w:rsid w:val="00F31732"/>
    <w:rsid w:val="00F45B78"/>
    <w:rsid w:val="00F47010"/>
    <w:rsid w:val="00F6744A"/>
    <w:rsid w:val="00F848B5"/>
    <w:rsid w:val="00F92CE4"/>
    <w:rsid w:val="00F95F2B"/>
    <w:rsid w:val="00FA0D00"/>
    <w:rsid w:val="00FA3E0C"/>
    <w:rsid w:val="00FA5769"/>
    <w:rsid w:val="00FB4E59"/>
    <w:rsid w:val="00FB5E51"/>
    <w:rsid w:val="00FE3281"/>
    <w:rsid w:val="00FF204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3F8648"/>
  <w15:chartTrackingRefBased/>
  <w15:docId w15:val="{2D0E7193-1B62-4F18-9A6B-F012421F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NG" w:eastAsia="en-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uiPriority="22" w:qFormat="1"/>
    <w:lsdException w:name="Emphasis" w:uiPriority="20" w:qFormat="1"/>
    <w:lsdException w:name="HTML Code" w:uiPriority="99"/>
    <w:lsdException w:name="HTML Preformatted" w:uiPriority="99"/>
    <w:lsdException w:name="HTML Sampl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FE3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4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NG" w:eastAsia="en-NG"/>
    </w:rPr>
  </w:style>
  <w:style w:type="character" w:customStyle="1" w:styleId="HTMLPreformattedChar">
    <w:name w:val="HTML Preformatted Char"/>
    <w:link w:val="HTMLPreformatted"/>
    <w:uiPriority w:val="99"/>
    <w:rsid w:val="00BD4EBC"/>
    <w:rPr>
      <w:rFonts w:ascii="Courier New" w:eastAsia="Times New Roman" w:hAnsi="Courier New" w:cs="Courier New"/>
    </w:rPr>
  </w:style>
  <w:style w:type="character" w:customStyle="1" w:styleId="token">
    <w:name w:val="token"/>
    <w:basedOn w:val="DefaultParagraphFont"/>
    <w:rsid w:val="00BD4EBC"/>
  </w:style>
  <w:style w:type="character" w:customStyle="1" w:styleId="react-syntax-highlighter-line-number">
    <w:name w:val="react-syntax-highlighter-line-number"/>
    <w:basedOn w:val="DefaultParagraphFont"/>
    <w:rsid w:val="003444B0"/>
  </w:style>
  <w:style w:type="character" w:styleId="Strong">
    <w:name w:val="Strong"/>
    <w:uiPriority w:val="22"/>
    <w:qFormat/>
    <w:rsid w:val="00FA5769"/>
    <w:rPr>
      <w:b/>
      <w:bCs/>
    </w:rPr>
  </w:style>
  <w:style w:type="character" w:styleId="HTMLCode">
    <w:name w:val="HTML Code"/>
    <w:uiPriority w:val="99"/>
    <w:unhideWhenUsed/>
    <w:rsid w:val="00FA5769"/>
    <w:rPr>
      <w:rFonts w:ascii="Courier New" w:eastAsia="Times New Roman" w:hAnsi="Courier New" w:cs="Courier New"/>
      <w:sz w:val="20"/>
      <w:szCs w:val="20"/>
    </w:rPr>
  </w:style>
  <w:style w:type="character" w:customStyle="1" w:styleId="pythonnumbercolor">
    <w:name w:val="pythonnumbercolor"/>
    <w:basedOn w:val="DefaultParagraphFont"/>
    <w:rsid w:val="00151755"/>
  </w:style>
  <w:style w:type="character" w:customStyle="1" w:styleId="pythonstringcolor">
    <w:name w:val="pythonstringcolor"/>
    <w:basedOn w:val="DefaultParagraphFont"/>
    <w:rsid w:val="00151755"/>
  </w:style>
  <w:style w:type="character" w:customStyle="1" w:styleId="pythonkeywordcolor">
    <w:name w:val="pythonkeywordcolor"/>
    <w:basedOn w:val="DefaultParagraphFont"/>
    <w:rsid w:val="00151755"/>
  </w:style>
  <w:style w:type="character" w:styleId="HTMLSample">
    <w:name w:val="HTML Sample"/>
    <w:uiPriority w:val="99"/>
    <w:unhideWhenUsed/>
    <w:rsid w:val="0046066F"/>
    <w:rPr>
      <w:rFonts w:ascii="Courier New" w:eastAsia="Times New Roman" w:hAnsi="Courier New" w:cs="Courier New"/>
    </w:rPr>
  </w:style>
  <w:style w:type="character" w:customStyle="1" w:styleId="hljs-number">
    <w:name w:val="hljs-number"/>
    <w:basedOn w:val="DefaultParagraphFont"/>
    <w:rsid w:val="008415F0"/>
  </w:style>
  <w:style w:type="character" w:customStyle="1" w:styleId="hljs-comment">
    <w:name w:val="hljs-comment"/>
    <w:basedOn w:val="DefaultParagraphFont"/>
    <w:rsid w:val="008415F0"/>
  </w:style>
  <w:style w:type="character" w:customStyle="1" w:styleId="hljs-keyword">
    <w:name w:val="hljs-keyword"/>
    <w:basedOn w:val="DefaultParagraphFont"/>
    <w:rsid w:val="008415F0"/>
  </w:style>
  <w:style w:type="character" w:customStyle="1" w:styleId="hljs-string">
    <w:name w:val="hljs-string"/>
    <w:basedOn w:val="DefaultParagraphFont"/>
    <w:rsid w:val="008415F0"/>
  </w:style>
  <w:style w:type="character" w:styleId="Emphasis">
    <w:name w:val="Emphasis"/>
    <w:uiPriority w:val="20"/>
    <w:qFormat/>
    <w:rsid w:val="00BC6C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60215">
      <w:bodyDiv w:val="1"/>
      <w:marLeft w:val="0"/>
      <w:marRight w:val="0"/>
      <w:marTop w:val="0"/>
      <w:marBottom w:val="0"/>
      <w:divBdr>
        <w:top w:val="none" w:sz="0" w:space="0" w:color="auto"/>
        <w:left w:val="none" w:sz="0" w:space="0" w:color="auto"/>
        <w:bottom w:val="none" w:sz="0" w:space="0" w:color="auto"/>
        <w:right w:val="none" w:sz="0" w:space="0" w:color="auto"/>
      </w:divBdr>
    </w:div>
    <w:div w:id="437216650">
      <w:bodyDiv w:val="1"/>
      <w:marLeft w:val="0"/>
      <w:marRight w:val="0"/>
      <w:marTop w:val="0"/>
      <w:marBottom w:val="0"/>
      <w:divBdr>
        <w:top w:val="none" w:sz="0" w:space="0" w:color="auto"/>
        <w:left w:val="none" w:sz="0" w:space="0" w:color="auto"/>
        <w:bottom w:val="none" w:sz="0" w:space="0" w:color="auto"/>
        <w:right w:val="none" w:sz="0" w:space="0" w:color="auto"/>
      </w:divBdr>
    </w:div>
    <w:div w:id="445123368">
      <w:bodyDiv w:val="1"/>
      <w:marLeft w:val="0"/>
      <w:marRight w:val="0"/>
      <w:marTop w:val="0"/>
      <w:marBottom w:val="0"/>
      <w:divBdr>
        <w:top w:val="none" w:sz="0" w:space="0" w:color="auto"/>
        <w:left w:val="none" w:sz="0" w:space="0" w:color="auto"/>
        <w:bottom w:val="none" w:sz="0" w:space="0" w:color="auto"/>
        <w:right w:val="none" w:sz="0" w:space="0" w:color="auto"/>
      </w:divBdr>
    </w:div>
    <w:div w:id="470172988">
      <w:bodyDiv w:val="1"/>
      <w:marLeft w:val="0"/>
      <w:marRight w:val="0"/>
      <w:marTop w:val="0"/>
      <w:marBottom w:val="0"/>
      <w:divBdr>
        <w:top w:val="none" w:sz="0" w:space="0" w:color="auto"/>
        <w:left w:val="none" w:sz="0" w:space="0" w:color="auto"/>
        <w:bottom w:val="none" w:sz="0" w:space="0" w:color="auto"/>
        <w:right w:val="none" w:sz="0" w:space="0" w:color="auto"/>
      </w:divBdr>
    </w:div>
    <w:div w:id="479887246">
      <w:bodyDiv w:val="1"/>
      <w:marLeft w:val="0"/>
      <w:marRight w:val="0"/>
      <w:marTop w:val="0"/>
      <w:marBottom w:val="0"/>
      <w:divBdr>
        <w:top w:val="none" w:sz="0" w:space="0" w:color="auto"/>
        <w:left w:val="none" w:sz="0" w:space="0" w:color="auto"/>
        <w:bottom w:val="none" w:sz="0" w:space="0" w:color="auto"/>
        <w:right w:val="none" w:sz="0" w:space="0" w:color="auto"/>
      </w:divBdr>
    </w:div>
    <w:div w:id="503907084">
      <w:bodyDiv w:val="1"/>
      <w:marLeft w:val="0"/>
      <w:marRight w:val="0"/>
      <w:marTop w:val="0"/>
      <w:marBottom w:val="0"/>
      <w:divBdr>
        <w:top w:val="none" w:sz="0" w:space="0" w:color="auto"/>
        <w:left w:val="none" w:sz="0" w:space="0" w:color="auto"/>
        <w:bottom w:val="none" w:sz="0" w:space="0" w:color="auto"/>
        <w:right w:val="none" w:sz="0" w:space="0" w:color="auto"/>
      </w:divBdr>
    </w:div>
    <w:div w:id="995765874">
      <w:bodyDiv w:val="1"/>
      <w:marLeft w:val="0"/>
      <w:marRight w:val="0"/>
      <w:marTop w:val="0"/>
      <w:marBottom w:val="0"/>
      <w:divBdr>
        <w:top w:val="none" w:sz="0" w:space="0" w:color="auto"/>
        <w:left w:val="none" w:sz="0" w:space="0" w:color="auto"/>
        <w:bottom w:val="none" w:sz="0" w:space="0" w:color="auto"/>
        <w:right w:val="none" w:sz="0" w:space="0" w:color="auto"/>
      </w:divBdr>
    </w:div>
    <w:div w:id="998271450">
      <w:bodyDiv w:val="1"/>
      <w:marLeft w:val="0"/>
      <w:marRight w:val="0"/>
      <w:marTop w:val="0"/>
      <w:marBottom w:val="0"/>
      <w:divBdr>
        <w:top w:val="none" w:sz="0" w:space="0" w:color="auto"/>
        <w:left w:val="none" w:sz="0" w:space="0" w:color="auto"/>
        <w:bottom w:val="none" w:sz="0" w:space="0" w:color="auto"/>
        <w:right w:val="none" w:sz="0" w:space="0" w:color="auto"/>
      </w:divBdr>
    </w:div>
    <w:div w:id="1029187130">
      <w:bodyDiv w:val="1"/>
      <w:marLeft w:val="0"/>
      <w:marRight w:val="0"/>
      <w:marTop w:val="0"/>
      <w:marBottom w:val="0"/>
      <w:divBdr>
        <w:top w:val="none" w:sz="0" w:space="0" w:color="auto"/>
        <w:left w:val="none" w:sz="0" w:space="0" w:color="auto"/>
        <w:bottom w:val="none" w:sz="0" w:space="0" w:color="auto"/>
        <w:right w:val="none" w:sz="0" w:space="0" w:color="auto"/>
      </w:divBdr>
    </w:div>
    <w:div w:id="1037047078">
      <w:bodyDiv w:val="1"/>
      <w:marLeft w:val="0"/>
      <w:marRight w:val="0"/>
      <w:marTop w:val="0"/>
      <w:marBottom w:val="0"/>
      <w:divBdr>
        <w:top w:val="none" w:sz="0" w:space="0" w:color="auto"/>
        <w:left w:val="none" w:sz="0" w:space="0" w:color="auto"/>
        <w:bottom w:val="none" w:sz="0" w:space="0" w:color="auto"/>
        <w:right w:val="none" w:sz="0" w:space="0" w:color="auto"/>
      </w:divBdr>
    </w:div>
    <w:div w:id="1101491924">
      <w:bodyDiv w:val="1"/>
      <w:marLeft w:val="0"/>
      <w:marRight w:val="0"/>
      <w:marTop w:val="0"/>
      <w:marBottom w:val="0"/>
      <w:divBdr>
        <w:top w:val="none" w:sz="0" w:space="0" w:color="auto"/>
        <w:left w:val="none" w:sz="0" w:space="0" w:color="auto"/>
        <w:bottom w:val="none" w:sz="0" w:space="0" w:color="auto"/>
        <w:right w:val="none" w:sz="0" w:space="0" w:color="auto"/>
      </w:divBdr>
    </w:div>
    <w:div w:id="1232274977">
      <w:bodyDiv w:val="1"/>
      <w:marLeft w:val="0"/>
      <w:marRight w:val="0"/>
      <w:marTop w:val="0"/>
      <w:marBottom w:val="0"/>
      <w:divBdr>
        <w:top w:val="none" w:sz="0" w:space="0" w:color="auto"/>
        <w:left w:val="none" w:sz="0" w:space="0" w:color="auto"/>
        <w:bottom w:val="none" w:sz="0" w:space="0" w:color="auto"/>
        <w:right w:val="none" w:sz="0" w:space="0" w:color="auto"/>
      </w:divBdr>
    </w:div>
    <w:div w:id="1351493148">
      <w:bodyDiv w:val="1"/>
      <w:marLeft w:val="0"/>
      <w:marRight w:val="0"/>
      <w:marTop w:val="0"/>
      <w:marBottom w:val="0"/>
      <w:divBdr>
        <w:top w:val="none" w:sz="0" w:space="0" w:color="auto"/>
        <w:left w:val="none" w:sz="0" w:space="0" w:color="auto"/>
        <w:bottom w:val="none" w:sz="0" w:space="0" w:color="auto"/>
        <w:right w:val="none" w:sz="0" w:space="0" w:color="auto"/>
      </w:divBdr>
    </w:div>
    <w:div w:id="1419326764">
      <w:bodyDiv w:val="1"/>
      <w:marLeft w:val="0"/>
      <w:marRight w:val="0"/>
      <w:marTop w:val="0"/>
      <w:marBottom w:val="0"/>
      <w:divBdr>
        <w:top w:val="none" w:sz="0" w:space="0" w:color="auto"/>
        <w:left w:val="none" w:sz="0" w:space="0" w:color="auto"/>
        <w:bottom w:val="none" w:sz="0" w:space="0" w:color="auto"/>
        <w:right w:val="none" w:sz="0" w:space="0" w:color="auto"/>
      </w:divBdr>
    </w:div>
    <w:div w:id="1546212512">
      <w:bodyDiv w:val="1"/>
      <w:marLeft w:val="0"/>
      <w:marRight w:val="0"/>
      <w:marTop w:val="0"/>
      <w:marBottom w:val="0"/>
      <w:divBdr>
        <w:top w:val="none" w:sz="0" w:space="0" w:color="auto"/>
        <w:left w:val="none" w:sz="0" w:space="0" w:color="auto"/>
        <w:bottom w:val="none" w:sz="0" w:space="0" w:color="auto"/>
        <w:right w:val="none" w:sz="0" w:space="0" w:color="auto"/>
      </w:divBdr>
    </w:div>
    <w:div w:id="1597523055">
      <w:bodyDiv w:val="1"/>
      <w:marLeft w:val="0"/>
      <w:marRight w:val="0"/>
      <w:marTop w:val="0"/>
      <w:marBottom w:val="0"/>
      <w:divBdr>
        <w:top w:val="none" w:sz="0" w:space="0" w:color="auto"/>
        <w:left w:val="none" w:sz="0" w:space="0" w:color="auto"/>
        <w:bottom w:val="none" w:sz="0" w:space="0" w:color="auto"/>
        <w:right w:val="none" w:sz="0" w:space="0" w:color="auto"/>
      </w:divBdr>
    </w:div>
    <w:div w:id="1718703902">
      <w:bodyDiv w:val="1"/>
      <w:marLeft w:val="0"/>
      <w:marRight w:val="0"/>
      <w:marTop w:val="0"/>
      <w:marBottom w:val="0"/>
      <w:divBdr>
        <w:top w:val="none" w:sz="0" w:space="0" w:color="auto"/>
        <w:left w:val="none" w:sz="0" w:space="0" w:color="auto"/>
        <w:bottom w:val="none" w:sz="0" w:space="0" w:color="auto"/>
        <w:right w:val="none" w:sz="0" w:space="0" w:color="auto"/>
      </w:divBdr>
    </w:div>
    <w:div w:id="1776560515">
      <w:bodyDiv w:val="1"/>
      <w:marLeft w:val="0"/>
      <w:marRight w:val="0"/>
      <w:marTop w:val="0"/>
      <w:marBottom w:val="0"/>
      <w:divBdr>
        <w:top w:val="none" w:sz="0" w:space="0" w:color="auto"/>
        <w:left w:val="none" w:sz="0" w:space="0" w:color="auto"/>
        <w:bottom w:val="none" w:sz="0" w:space="0" w:color="auto"/>
        <w:right w:val="none" w:sz="0" w:space="0" w:color="auto"/>
      </w:divBdr>
    </w:div>
    <w:div w:id="1995794628">
      <w:bodyDiv w:val="1"/>
      <w:marLeft w:val="0"/>
      <w:marRight w:val="0"/>
      <w:marTop w:val="0"/>
      <w:marBottom w:val="0"/>
      <w:divBdr>
        <w:top w:val="none" w:sz="0" w:space="0" w:color="auto"/>
        <w:left w:val="none" w:sz="0" w:space="0" w:color="auto"/>
        <w:bottom w:val="none" w:sz="0" w:space="0" w:color="auto"/>
        <w:right w:val="none" w:sz="0" w:space="0" w:color="auto"/>
      </w:divBdr>
    </w:div>
    <w:div w:id="2040743193">
      <w:bodyDiv w:val="1"/>
      <w:marLeft w:val="0"/>
      <w:marRight w:val="0"/>
      <w:marTop w:val="0"/>
      <w:marBottom w:val="0"/>
      <w:divBdr>
        <w:top w:val="none" w:sz="0" w:space="0" w:color="auto"/>
        <w:left w:val="none" w:sz="0" w:space="0" w:color="auto"/>
        <w:bottom w:val="none" w:sz="0" w:space="0" w:color="auto"/>
        <w:right w:val="none" w:sz="0" w:space="0" w:color="auto"/>
      </w:divBdr>
    </w:div>
    <w:div w:id="20678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20</Pages>
  <Words>3446</Words>
  <Characters>17335</Characters>
  <Application>Microsoft Office Word</Application>
  <DocSecurity>0</DocSecurity>
  <Lines>1444</Lines>
  <Paragraphs>377</Paragraphs>
  <ScaleCrop>false</ScaleCrop>
  <HeadingPairs>
    <vt:vector size="2" baseType="variant">
      <vt:variant>
        <vt:lpstr>Title</vt:lpstr>
      </vt:variant>
      <vt:variant>
        <vt:i4>1</vt:i4>
      </vt:variant>
    </vt:vector>
  </HeadingPairs>
  <TitlesOfParts>
    <vt:vector size="1" baseType="lpstr">
      <vt:lpstr>Cornell Notes Template</vt:lpstr>
    </vt:vector>
  </TitlesOfParts>
  <Company>Madison High School</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Notes Template</dc:title>
  <dc:subject/>
  <dc:creator>C. Paloma</dc:creator>
  <cp:keywords/>
  <cp:lastModifiedBy>george udosen</cp:lastModifiedBy>
  <cp:revision>135</cp:revision>
  <cp:lastPrinted>2004-09-20T16:58:00Z</cp:lastPrinted>
  <dcterms:created xsi:type="dcterms:W3CDTF">2024-04-24T11:32:00Z</dcterms:created>
  <dcterms:modified xsi:type="dcterms:W3CDTF">2024-04-24T18:05:00Z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c3d3d8-6bdc-485e-b6f2-a0ac58658b4a_Enabled">
    <vt:lpwstr>True</vt:lpwstr>
  </property>
  <property fmtid="{D5CDD505-2E9C-101B-9397-08002B2CF9AE}" pid="3" name="MSIP_Label_bdc3d3d8-6bdc-485e-b6f2-a0ac58658b4a_SiteId">
    <vt:lpwstr>61e6eeb3-5fd7-4aaa-ae3c-61e8deb09b79</vt:lpwstr>
  </property>
  <property fmtid="{D5CDD505-2E9C-101B-9397-08002B2CF9AE}" pid="4" name="MSIP_Label_bdc3d3d8-6bdc-485e-b6f2-a0ac58658b4a_Owner">
    <vt:lpwstr>jeffreylight@ldschurch.org</vt:lpwstr>
  </property>
  <property fmtid="{D5CDD505-2E9C-101B-9397-08002B2CF9AE}" pid="5" name="MSIP_Label_bdc3d3d8-6bdc-485e-b6f2-a0ac58658b4a_SetDate">
    <vt:lpwstr>2018-08-15T20:53:16.0713260Z</vt:lpwstr>
  </property>
  <property fmtid="{D5CDD505-2E9C-101B-9397-08002B2CF9AE}" pid="6" name="MSIP_Label_bdc3d3d8-6bdc-485e-b6f2-a0ac58658b4a_Name">
    <vt:lpwstr>Internal Use</vt:lpwstr>
  </property>
  <property fmtid="{D5CDD505-2E9C-101B-9397-08002B2CF9AE}" pid="7" name="MSIP_Label_bdc3d3d8-6bdc-485e-b6f2-a0ac58658b4a_Application">
    <vt:lpwstr>Microsoft Azure Information Protection</vt:lpwstr>
  </property>
  <property fmtid="{D5CDD505-2E9C-101B-9397-08002B2CF9AE}" pid="8" name="MSIP_Label_bdc3d3d8-6bdc-485e-b6f2-a0ac58658b4a_Extended_MSFT_Method">
    <vt:lpwstr>Automatic</vt:lpwstr>
  </property>
  <property fmtid="{D5CDD505-2E9C-101B-9397-08002B2CF9AE}" pid="9" name="MSIP_Label_03ef5274-90b8-4b3f-8a76-b4c36a43e904_Enabled">
    <vt:lpwstr>True</vt:lpwstr>
  </property>
  <property fmtid="{D5CDD505-2E9C-101B-9397-08002B2CF9AE}" pid="10" name="MSIP_Label_03ef5274-90b8-4b3f-8a76-b4c36a43e904_SiteId">
    <vt:lpwstr>61e6eeb3-5fd7-4aaa-ae3c-61e8deb09b79</vt:lpwstr>
  </property>
  <property fmtid="{D5CDD505-2E9C-101B-9397-08002B2CF9AE}" pid="11" name="MSIP_Label_03ef5274-90b8-4b3f-8a76-b4c36a43e904_Owner">
    <vt:lpwstr>jeffreylight@ldschurch.org</vt:lpwstr>
  </property>
  <property fmtid="{D5CDD505-2E9C-101B-9397-08002B2CF9AE}" pid="12" name="MSIP_Label_03ef5274-90b8-4b3f-8a76-b4c36a43e904_SetDate">
    <vt:lpwstr>2018-08-15T20:53:16.0713260Z</vt:lpwstr>
  </property>
  <property fmtid="{D5CDD505-2E9C-101B-9397-08002B2CF9AE}" pid="13" name="MSIP_Label_03ef5274-90b8-4b3f-8a76-b4c36a43e904_Name">
    <vt:lpwstr>Not Encrypted</vt:lpwstr>
  </property>
  <property fmtid="{D5CDD505-2E9C-101B-9397-08002B2CF9AE}" pid="14" name="MSIP_Label_03ef5274-90b8-4b3f-8a76-b4c36a43e904_Application">
    <vt:lpwstr>Microsoft Azure Information Protection</vt:lpwstr>
  </property>
  <property fmtid="{D5CDD505-2E9C-101B-9397-08002B2CF9AE}" pid="15" name="MSIP_Label_03ef5274-90b8-4b3f-8a76-b4c36a43e904_Parent">
    <vt:lpwstr>bdc3d3d8-6bdc-485e-b6f2-a0ac58658b4a</vt:lpwstr>
  </property>
  <property fmtid="{D5CDD505-2E9C-101B-9397-08002B2CF9AE}" pid="16" name="MSIP_Label_03ef5274-90b8-4b3f-8a76-b4c36a43e904_Extended_MSFT_Method">
    <vt:lpwstr>Automatic</vt:lpwstr>
  </property>
  <property fmtid="{D5CDD505-2E9C-101B-9397-08002B2CF9AE}" pid="17" name="Classification">
    <vt:lpwstr>Internal Use Not Encrypted</vt:lpwstr>
  </property>
  <property fmtid="{D5CDD505-2E9C-101B-9397-08002B2CF9AE}" pid="18" name="GrammarlyDocumentId">
    <vt:lpwstr>e2ea61074dfa6fd0a7a61b015c9bb2272b79216c0e77788a3c1c13983f96f839</vt:lpwstr>
  </property>
</Properties>
</file>